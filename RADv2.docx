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3DA" w:rsidRPr="001313DA" w:rsidRDefault="001313DA" w:rsidP="001313DA">
      <w:pPr>
        <w:autoSpaceDE w:val="0"/>
        <w:autoSpaceDN w:val="0"/>
        <w:adjustRightInd w:val="0"/>
        <w:spacing w:after="0" w:line="240" w:lineRule="auto"/>
        <w:jc w:val="center"/>
        <w:rPr>
          <w:rFonts w:ascii="Times New Roman" w:eastAsia="Times New Roman" w:hAnsi="Times New Roman" w:cs="Times New Roman"/>
          <w:b/>
          <w:bCs/>
          <w:sz w:val="52"/>
          <w:szCs w:val="52"/>
        </w:rPr>
      </w:pPr>
    </w:p>
    <w:p w:rsidR="001313DA" w:rsidRPr="001313DA" w:rsidRDefault="001313DA" w:rsidP="001313DA">
      <w:pPr>
        <w:autoSpaceDE w:val="0"/>
        <w:autoSpaceDN w:val="0"/>
        <w:adjustRightInd w:val="0"/>
        <w:spacing w:after="0" w:line="240" w:lineRule="auto"/>
        <w:jc w:val="center"/>
        <w:rPr>
          <w:rFonts w:ascii="Times New Roman" w:eastAsia="Times New Roman" w:hAnsi="Times New Roman" w:cs="Times New Roman"/>
          <w:b/>
          <w:bCs/>
          <w:sz w:val="52"/>
          <w:szCs w:val="52"/>
        </w:rPr>
      </w:pPr>
    </w:p>
    <w:p w:rsidR="001313DA" w:rsidRPr="001313DA" w:rsidRDefault="001313DA" w:rsidP="001313DA">
      <w:pPr>
        <w:autoSpaceDE w:val="0"/>
        <w:autoSpaceDN w:val="0"/>
        <w:adjustRightInd w:val="0"/>
        <w:spacing w:after="0" w:line="240" w:lineRule="auto"/>
        <w:jc w:val="center"/>
        <w:rPr>
          <w:rFonts w:ascii="Times New Roman" w:eastAsia="Times New Roman" w:hAnsi="Times New Roman" w:cs="Times New Roman"/>
          <w:b/>
          <w:bCs/>
          <w:sz w:val="52"/>
          <w:szCs w:val="52"/>
        </w:rPr>
      </w:pPr>
    </w:p>
    <w:p w:rsidR="001313DA" w:rsidRPr="001313DA" w:rsidRDefault="001313DA" w:rsidP="001313DA">
      <w:pPr>
        <w:autoSpaceDE w:val="0"/>
        <w:autoSpaceDN w:val="0"/>
        <w:adjustRightInd w:val="0"/>
        <w:spacing w:after="0" w:line="240" w:lineRule="auto"/>
        <w:jc w:val="center"/>
        <w:rPr>
          <w:rFonts w:ascii="Times New Roman" w:eastAsia="Times New Roman" w:hAnsi="Times New Roman" w:cs="Times New Roman"/>
          <w:b/>
          <w:bCs/>
          <w:sz w:val="52"/>
          <w:szCs w:val="52"/>
        </w:rPr>
      </w:pPr>
    </w:p>
    <w:p w:rsidR="001313DA" w:rsidRPr="001313DA" w:rsidRDefault="001313DA" w:rsidP="001313DA">
      <w:pPr>
        <w:autoSpaceDE w:val="0"/>
        <w:autoSpaceDN w:val="0"/>
        <w:adjustRightInd w:val="0"/>
        <w:spacing w:after="0" w:line="240" w:lineRule="auto"/>
        <w:jc w:val="center"/>
        <w:rPr>
          <w:rFonts w:ascii="Times New Roman" w:eastAsia="Times New Roman" w:hAnsi="Times New Roman" w:cs="Times New Roman"/>
          <w:b/>
          <w:bCs/>
          <w:sz w:val="52"/>
          <w:szCs w:val="52"/>
        </w:rPr>
      </w:pPr>
    </w:p>
    <w:p w:rsidR="001313DA" w:rsidRPr="001313DA" w:rsidRDefault="001313DA" w:rsidP="001313DA">
      <w:pPr>
        <w:autoSpaceDE w:val="0"/>
        <w:autoSpaceDN w:val="0"/>
        <w:adjustRightInd w:val="0"/>
        <w:spacing w:after="0" w:line="240" w:lineRule="auto"/>
        <w:jc w:val="center"/>
        <w:rPr>
          <w:rFonts w:ascii="Times New Roman" w:eastAsia="Times New Roman" w:hAnsi="Times New Roman" w:cs="Times New Roman"/>
          <w:b/>
          <w:bCs/>
          <w:sz w:val="52"/>
          <w:szCs w:val="52"/>
        </w:rPr>
      </w:pPr>
    </w:p>
    <w:p w:rsidR="001313DA" w:rsidRPr="001313DA" w:rsidRDefault="001313DA" w:rsidP="001313DA">
      <w:pPr>
        <w:autoSpaceDE w:val="0"/>
        <w:autoSpaceDN w:val="0"/>
        <w:adjustRightInd w:val="0"/>
        <w:spacing w:after="0" w:line="240" w:lineRule="auto"/>
        <w:rPr>
          <w:rFonts w:ascii="Times New Roman" w:eastAsia="Times New Roman" w:hAnsi="Times New Roman" w:cs="Times New Roman"/>
          <w:b/>
          <w:bCs/>
          <w:sz w:val="52"/>
          <w:szCs w:val="52"/>
        </w:rPr>
      </w:pPr>
    </w:p>
    <w:p w:rsidR="001313DA" w:rsidRPr="001313DA" w:rsidRDefault="001313DA" w:rsidP="001313DA">
      <w:pPr>
        <w:autoSpaceDE w:val="0"/>
        <w:autoSpaceDN w:val="0"/>
        <w:adjustRightInd w:val="0"/>
        <w:spacing w:after="0" w:line="240" w:lineRule="auto"/>
        <w:jc w:val="center"/>
        <w:rPr>
          <w:rFonts w:ascii="Times New Roman" w:eastAsia="Times New Roman" w:hAnsi="Times New Roman" w:cs="Times New Roman"/>
          <w:b/>
          <w:bCs/>
          <w:sz w:val="52"/>
          <w:szCs w:val="52"/>
        </w:rPr>
      </w:pPr>
      <w:r w:rsidRPr="001313DA">
        <w:rPr>
          <w:rFonts w:ascii="Times New Roman" w:eastAsia="Times New Roman" w:hAnsi="Times New Roman" w:cs="Times New Roman"/>
          <w:b/>
          <w:bCs/>
          <w:sz w:val="52"/>
          <w:szCs w:val="52"/>
        </w:rPr>
        <w:t>Requirements Analysis Document</w:t>
      </w:r>
    </w:p>
    <w:p w:rsidR="001313DA" w:rsidRPr="001313DA" w:rsidRDefault="001313DA" w:rsidP="001313DA">
      <w:pPr>
        <w:autoSpaceDE w:val="0"/>
        <w:autoSpaceDN w:val="0"/>
        <w:adjustRightInd w:val="0"/>
        <w:spacing w:after="0" w:line="240" w:lineRule="auto"/>
        <w:jc w:val="center"/>
        <w:rPr>
          <w:rFonts w:ascii="Times New Roman" w:eastAsia="Times New Roman" w:hAnsi="Times New Roman" w:cs="Times New Roman"/>
          <w:color w:val="000000"/>
          <w:sz w:val="28"/>
          <w:szCs w:val="20"/>
        </w:rPr>
      </w:pPr>
      <w:r w:rsidRPr="001313DA">
        <w:rPr>
          <w:rFonts w:ascii="Times New Roman" w:eastAsia="Times New Roman" w:hAnsi="Times New Roman" w:cs="Times New Roman"/>
          <w:color w:val="000000"/>
          <w:sz w:val="28"/>
          <w:szCs w:val="20"/>
        </w:rPr>
        <w:t>Road Closure Tool</w:t>
      </w:r>
    </w:p>
    <w:p w:rsidR="001313DA" w:rsidRPr="001313DA" w:rsidRDefault="001313DA" w:rsidP="001313DA">
      <w:pPr>
        <w:autoSpaceDE w:val="0"/>
        <w:autoSpaceDN w:val="0"/>
        <w:adjustRightInd w:val="0"/>
        <w:spacing w:after="0" w:line="240" w:lineRule="auto"/>
        <w:jc w:val="center"/>
        <w:rPr>
          <w:rFonts w:ascii="Times New Roman" w:eastAsia="Times New Roman" w:hAnsi="Times New Roman" w:cs="Times New Roman"/>
          <w:sz w:val="28"/>
          <w:szCs w:val="20"/>
        </w:rPr>
      </w:pPr>
      <w:r w:rsidRPr="001313DA">
        <w:rPr>
          <w:rFonts w:ascii="Times New Roman" w:eastAsia="Times New Roman" w:hAnsi="Times New Roman" w:cs="Times New Roman"/>
          <w:sz w:val="28"/>
          <w:szCs w:val="20"/>
        </w:rPr>
        <w:t>CSCI 4712 Senior Capstone Project</w:t>
      </w:r>
    </w:p>
    <w:p w:rsidR="001313DA" w:rsidRPr="001313DA" w:rsidRDefault="001313DA" w:rsidP="001313DA">
      <w:pPr>
        <w:autoSpaceDE w:val="0"/>
        <w:autoSpaceDN w:val="0"/>
        <w:adjustRightInd w:val="0"/>
        <w:spacing w:after="0" w:line="240" w:lineRule="auto"/>
        <w:jc w:val="center"/>
        <w:rPr>
          <w:rFonts w:ascii="Times New Roman" w:eastAsia="Times New Roman" w:hAnsi="Times New Roman" w:cs="Times New Roman"/>
          <w:sz w:val="28"/>
          <w:szCs w:val="20"/>
        </w:rPr>
      </w:pPr>
      <w:r w:rsidRPr="001313DA">
        <w:rPr>
          <w:rFonts w:ascii="Times New Roman" w:eastAsia="Times New Roman" w:hAnsi="Times New Roman" w:cs="Times New Roman"/>
          <w:sz w:val="28"/>
          <w:szCs w:val="20"/>
        </w:rPr>
        <w:t>Spring 2017</w:t>
      </w:r>
    </w:p>
    <w:p w:rsidR="001313DA" w:rsidRPr="001313DA" w:rsidRDefault="001313DA" w:rsidP="001313DA">
      <w:pPr>
        <w:autoSpaceDE w:val="0"/>
        <w:autoSpaceDN w:val="0"/>
        <w:adjustRightInd w:val="0"/>
        <w:spacing w:after="0" w:line="240" w:lineRule="auto"/>
        <w:jc w:val="center"/>
        <w:rPr>
          <w:rFonts w:ascii="Times New Roman" w:eastAsia="Times New Roman" w:hAnsi="Times New Roman" w:cs="Times New Roman"/>
          <w:sz w:val="28"/>
          <w:szCs w:val="20"/>
        </w:rPr>
      </w:pPr>
      <w:r w:rsidRPr="001313DA">
        <w:rPr>
          <w:rFonts w:ascii="Times New Roman" w:eastAsia="Times New Roman" w:hAnsi="Times New Roman" w:cs="Times New Roman"/>
          <w:sz w:val="28"/>
          <w:szCs w:val="20"/>
        </w:rPr>
        <w:t>Augusta University</w:t>
      </w:r>
    </w:p>
    <w:p w:rsidR="001313DA" w:rsidRPr="001313DA" w:rsidRDefault="001313DA" w:rsidP="001313DA">
      <w:pPr>
        <w:autoSpaceDE w:val="0"/>
        <w:autoSpaceDN w:val="0"/>
        <w:adjustRightInd w:val="0"/>
        <w:spacing w:after="0" w:line="240" w:lineRule="auto"/>
        <w:jc w:val="center"/>
        <w:rPr>
          <w:rFonts w:ascii="Times New Roman" w:eastAsia="Times New Roman" w:hAnsi="Times New Roman" w:cs="Times New Roman"/>
          <w:sz w:val="28"/>
          <w:szCs w:val="20"/>
        </w:rPr>
      </w:pPr>
      <w:r w:rsidRPr="001313DA">
        <w:rPr>
          <w:rFonts w:ascii="Times New Roman" w:eastAsia="Times New Roman" w:hAnsi="Times New Roman" w:cs="Times New Roman"/>
          <w:sz w:val="28"/>
          <w:szCs w:val="20"/>
        </w:rPr>
        <w:t>Augusta, GA</w:t>
      </w:r>
    </w:p>
    <w:p w:rsidR="001313DA" w:rsidRPr="001313DA" w:rsidRDefault="001313DA" w:rsidP="001313DA">
      <w:pPr>
        <w:spacing w:after="0" w:line="240" w:lineRule="auto"/>
        <w:jc w:val="center"/>
        <w:rPr>
          <w:rFonts w:ascii="Times New Roman" w:eastAsia="Times New Roman" w:hAnsi="Times New Roman" w:cs="Times New Roman"/>
          <w:sz w:val="28"/>
          <w:szCs w:val="20"/>
        </w:rPr>
      </w:pPr>
      <w:r w:rsidRPr="001313DA">
        <w:rPr>
          <w:rFonts w:ascii="Times New Roman" w:eastAsia="Times New Roman" w:hAnsi="Times New Roman" w:cs="Times New Roman"/>
          <w:sz w:val="28"/>
          <w:szCs w:val="20"/>
        </w:rPr>
        <w:t xml:space="preserve">Date: 2/17/2017 </w:t>
      </w:r>
    </w:p>
    <w:p w:rsidR="001313DA" w:rsidRPr="001313DA" w:rsidRDefault="001313DA" w:rsidP="001313DA">
      <w:pPr>
        <w:spacing w:after="0" w:line="240" w:lineRule="auto"/>
        <w:jc w:val="center"/>
        <w:rPr>
          <w:rFonts w:ascii="Times New Roman" w:eastAsia="Times New Roman" w:hAnsi="Times New Roman" w:cs="Times New Roman"/>
          <w:sz w:val="28"/>
          <w:szCs w:val="20"/>
        </w:rPr>
      </w:pPr>
      <w:r w:rsidRPr="001313DA">
        <w:rPr>
          <w:rFonts w:ascii="Times New Roman" w:eastAsia="Times New Roman" w:hAnsi="Times New Roman" w:cs="Times New Roman"/>
          <w:sz w:val="28"/>
          <w:szCs w:val="20"/>
        </w:rPr>
        <w:t>Version 1</w:t>
      </w:r>
    </w:p>
    <w:p w:rsidR="001313DA" w:rsidRPr="001313DA" w:rsidRDefault="001313DA" w:rsidP="001313DA">
      <w:pPr>
        <w:spacing w:after="0" w:line="240" w:lineRule="auto"/>
        <w:jc w:val="center"/>
        <w:rPr>
          <w:rFonts w:ascii="Times New Roman" w:eastAsia="Times New Roman" w:hAnsi="Times New Roman" w:cs="Times New Roman"/>
          <w:sz w:val="28"/>
          <w:szCs w:val="20"/>
        </w:rPr>
      </w:pPr>
    </w:p>
    <w:p w:rsidR="001313DA" w:rsidRPr="001313DA" w:rsidRDefault="001313DA" w:rsidP="001313DA">
      <w:pPr>
        <w:spacing w:after="0" w:line="240" w:lineRule="auto"/>
        <w:jc w:val="center"/>
        <w:rPr>
          <w:rFonts w:ascii="Times New Roman" w:eastAsia="Times New Roman" w:hAnsi="Times New Roman" w:cs="Times New Roman"/>
          <w:sz w:val="28"/>
          <w:szCs w:val="20"/>
        </w:rPr>
      </w:pPr>
      <w:r w:rsidRPr="001313DA">
        <w:rPr>
          <w:rFonts w:ascii="Times New Roman" w:eastAsia="Times New Roman" w:hAnsi="Times New Roman" w:cs="Times New Roman"/>
          <w:sz w:val="28"/>
          <w:szCs w:val="20"/>
          <w:u w:val="single"/>
        </w:rPr>
        <w:t>Team Members</w:t>
      </w:r>
    </w:p>
    <w:p w:rsidR="001313DA" w:rsidRPr="001313DA" w:rsidRDefault="001313DA" w:rsidP="001313DA">
      <w:pPr>
        <w:spacing w:line="240" w:lineRule="auto"/>
        <w:jc w:val="center"/>
        <w:rPr>
          <w:rFonts w:ascii="Times New Roman" w:hAnsi="Times New Roman" w:cs="Times New Roman"/>
          <w:bCs/>
        </w:rPr>
      </w:pPr>
      <w:r w:rsidRPr="001313DA">
        <w:rPr>
          <w:rFonts w:ascii="Times New Roman" w:hAnsi="Times New Roman" w:cs="Times New Roman"/>
          <w:bCs/>
        </w:rPr>
        <w:t>JoQuan Osgood</w:t>
      </w:r>
    </w:p>
    <w:p w:rsidR="001313DA" w:rsidRPr="001313DA" w:rsidRDefault="001313DA" w:rsidP="001313DA">
      <w:pPr>
        <w:spacing w:line="240" w:lineRule="auto"/>
        <w:jc w:val="center"/>
        <w:rPr>
          <w:rFonts w:ascii="Times New Roman" w:hAnsi="Times New Roman" w:cs="Times New Roman"/>
          <w:bCs/>
        </w:rPr>
      </w:pPr>
      <w:r w:rsidRPr="001313DA">
        <w:rPr>
          <w:rFonts w:ascii="Times New Roman" w:hAnsi="Times New Roman" w:cs="Times New Roman"/>
          <w:bCs/>
        </w:rPr>
        <w:t>Kyle Zercher</w:t>
      </w:r>
    </w:p>
    <w:p w:rsidR="001313DA" w:rsidRPr="001313DA" w:rsidRDefault="001313DA" w:rsidP="001313DA">
      <w:pPr>
        <w:spacing w:line="240" w:lineRule="auto"/>
        <w:jc w:val="center"/>
        <w:rPr>
          <w:rFonts w:ascii="Times New Roman" w:hAnsi="Times New Roman" w:cs="Times New Roman"/>
          <w:bCs/>
        </w:rPr>
      </w:pPr>
      <w:r w:rsidRPr="001313DA">
        <w:rPr>
          <w:rFonts w:ascii="Times New Roman" w:hAnsi="Times New Roman" w:cs="Times New Roman"/>
          <w:bCs/>
        </w:rPr>
        <w:t>Alex Hutchinson</w:t>
      </w:r>
    </w:p>
    <w:p w:rsidR="001313DA" w:rsidRPr="001313DA" w:rsidRDefault="001313DA">
      <w:pPr>
        <w:rPr>
          <w:rFonts w:ascii="Times New Roman" w:hAnsi="Times New Roman" w:cs="Times New Roman"/>
          <w:bCs/>
          <w:i/>
        </w:rPr>
      </w:pPr>
      <w:r w:rsidRPr="001313DA">
        <w:rPr>
          <w:rFonts w:ascii="Times New Roman" w:hAnsi="Times New Roman" w:cs="Times New Roman"/>
          <w:bCs/>
          <w:i/>
        </w:rPr>
        <w:br w:type="page"/>
      </w:r>
    </w:p>
    <w:p w:rsidR="00DB76C4" w:rsidRPr="001313DA" w:rsidRDefault="001313DA" w:rsidP="001313DA">
      <w:pPr>
        <w:spacing w:line="360" w:lineRule="auto"/>
        <w:jc w:val="center"/>
        <w:rPr>
          <w:rFonts w:ascii="Times New Roman" w:hAnsi="Times New Roman" w:cs="Times New Roman"/>
          <w:b/>
          <w:sz w:val="32"/>
        </w:rPr>
      </w:pPr>
      <w:r w:rsidRPr="001313DA">
        <w:rPr>
          <w:rFonts w:ascii="Times New Roman" w:hAnsi="Times New Roman" w:cs="Times New Roman"/>
          <w:b/>
          <w:sz w:val="32"/>
        </w:rPr>
        <w:lastRenderedPageBreak/>
        <w:t>Abstract</w:t>
      </w:r>
    </w:p>
    <w:p w:rsidR="001313DA" w:rsidRDefault="001313DA" w:rsidP="001313DA">
      <w:pPr>
        <w:spacing w:line="360" w:lineRule="auto"/>
        <w:rPr>
          <w:rFonts w:ascii="Times New Roman" w:hAnsi="Times New Roman" w:cs="Times New Roman"/>
          <w:sz w:val="24"/>
        </w:rPr>
      </w:pPr>
      <w:r>
        <w:rPr>
          <w:rFonts w:ascii="Times New Roman" w:hAnsi="Times New Roman" w:cs="Times New Roman"/>
          <w:sz w:val="24"/>
        </w:rPr>
        <w:t>This document contains the requirements, analysis, and design artifacts for the Road Closure Tool. The Road Closure tool is a webtool that will enable properly authorized users to create maps of road closures and will allow maps to be saved as a .PDF to allow for easy distribution.</w:t>
      </w:r>
    </w:p>
    <w:p w:rsidR="001313DA" w:rsidRDefault="001313DA" w:rsidP="001313DA">
      <w:pPr>
        <w:spacing w:line="360" w:lineRule="auto"/>
        <w:rPr>
          <w:rFonts w:ascii="Times New Roman" w:hAnsi="Times New Roman" w:cs="Times New Roman"/>
          <w:sz w:val="24"/>
        </w:rPr>
      </w:pPr>
      <w:r>
        <w:rPr>
          <w:rFonts w:ascii="Times New Roman" w:hAnsi="Times New Roman" w:cs="Times New Roman"/>
          <w:sz w:val="24"/>
        </w:rPr>
        <w:t xml:space="preserve">The user will be identified via a unique username and password. </w:t>
      </w:r>
      <w:r w:rsidR="00D87166">
        <w:rPr>
          <w:rFonts w:ascii="Times New Roman" w:hAnsi="Times New Roman" w:cs="Times New Roman"/>
          <w:sz w:val="24"/>
        </w:rPr>
        <w:t>An authenticated user will be able to access all of their previously saved maps as well as being able to edit them and create new maps. While editing a map, the user will be able to draw and annotate lines, circles, specific points, and boxes.</w:t>
      </w:r>
    </w:p>
    <w:p w:rsidR="00D87166" w:rsidRDefault="00D87166" w:rsidP="001313DA">
      <w:pPr>
        <w:spacing w:line="360" w:lineRule="auto"/>
        <w:rPr>
          <w:rFonts w:ascii="Times New Roman" w:hAnsi="Times New Roman"/>
          <w:sz w:val="24"/>
          <w:szCs w:val="24"/>
        </w:rPr>
      </w:pPr>
      <w:r>
        <w:rPr>
          <w:rFonts w:ascii="Times New Roman" w:hAnsi="Times New Roman" w:cs="Times New Roman"/>
          <w:sz w:val="24"/>
        </w:rPr>
        <w:t xml:space="preserve">This document </w:t>
      </w:r>
      <w:r w:rsidR="00377C71">
        <w:rPr>
          <w:rFonts w:ascii="Times New Roman" w:hAnsi="Times New Roman" w:cs="Times New Roman"/>
          <w:sz w:val="24"/>
        </w:rPr>
        <w:t>describes</w:t>
      </w:r>
      <w:r>
        <w:rPr>
          <w:rFonts w:ascii="Times New Roman" w:hAnsi="Times New Roman" w:cs="Times New Roman"/>
          <w:sz w:val="24"/>
        </w:rPr>
        <w:t xml:space="preserve"> the requirements, analysis, and design of the Road Closure Tool. The rest of this document is structured as follows. Chapter 1 contains the introduction. This chapter presents a brief description of the system. </w:t>
      </w:r>
      <w:r>
        <w:rPr>
          <w:rFonts w:ascii="Times New Roman" w:hAnsi="Times New Roman"/>
          <w:sz w:val="24"/>
          <w:szCs w:val="24"/>
        </w:rPr>
        <w:t>Chapter 2 outlines the functional requirements of the system.</w:t>
      </w:r>
    </w:p>
    <w:p w:rsidR="00D87166" w:rsidRDefault="00D87166">
      <w:pPr>
        <w:rPr>
          <w:rFonts w:ascii="Times New Roman" w:hAnsi="Times New Roman"/>
          <w:sz w:val="24"/>
          <w:szCs w:val="24"/>
        </w:rPr>
      </w:pPr>
      <w:r>
        <w:rPr>
          <w:rFonts w:ascii="Times New Roman" w:hAnsi="Times New Roman"/>
          <w:sz w:val="24"/>
          <w:szCs w:val="24"/>
        </w:rPr>
        <w:br w:type="page"/>
      </w:r>
    </w:p>
    <w:p w:rsidR="00D87166" w:rsidRPr="008B6FFD" w:rsidRDefault="00D87166" w:rsidP="00D87166">
      <w:pPr>
        <w:jc w:val="center"/>
        <w:rPr>
          <w:rFonts w:ascii="Times New Roman" w:hAnsi="Times New Roman"/>
          <w:b/>
          <w:sz w:val="32"/>
          <w:szCs w:val="32"/>
        </w:rPr>
      </w:pPr>
      <w:r w:rsidRPr="008B6FFD">
        <w:rPr>
          <w:rFonts w:ascii="Times New Roman" w:hAnsi="Times New Roman"/>
          <w:b/>
          <w:sz w:val="32"/>
          <w:szCs w:val="32"/>
        </w:rPr>
        <w:lastRenderedPageBreak/>
        <w:t>Table of Contents</w:t>
      </w:r>
    </w:p>
    <w:p w:rsidR="00D87166" w:rsidRDefault="00D87166" w:rsidP="00D87166">
      <w:pPr>
        <w:pStyle w:val="TOC1"/>
      </w:pPr>
    </w:p>
    <w:tbl>
      <w:tblPr>
        <w:tblW w:w="0" w:type="auto"/>
        <w:tblLook w:val="04A0" w:firstRow="1" w:lastRow="0" w:firstColumn="1" w:lastColumn="0" w:noHBand="0" w:noVBand="1"/>
      </w:tblPr>
      <w:tblGrid>
        <w:gridCol w:w="492"/>
        <w:gridCol w:w="516"/>
        <w:gridCol w:w="6930"/>
        <w:gridCol w:w="568"/>
        <w:gridCol w:w="730"/>
      </w:tblGrid>
      <w:tr w:rsidR="00D87166" w:rsidTr="00DB76C4">
        <w:tc>
          <w:tcPr>
            <w:tcW w:w="492" w:type="dxa"/>
            <w:shd w:val="clear" w:color="auto" w:fill="auto"/>
          </w:tcPr>
          <w:p w:rsidR="00D87166" w:rsidRPr="00D815BC" w:rsidRDefault="00D87166" w:rsidP="00DB76C4">
            <w:pPr>
              <w:pStyle w:val="TOC1"/>
              <w:rPr>
                <w:sz w:val="28"/>
                <w:szCs w:val="28"/>
              </w:rPr>
            </w:pPr>
            <w:r w:rsidRPr="00D815BC">
              <w:rPr>
                <w:sz w:val="28"/>
                <w:szCs w:val="28"/>
              </w:rPr>
              <w:t>1</w:t>
            </w:r>
          </w:p>
        </w:tc>
        <w:tc>
          <w:tcPr>
            <w:tcW w:w="8014" w:type="dxa"/>
            <w:gridSpan w:val="3"/>
            <w:shd w:val="clear" w:color="auto" w:fill="auto"/>
          </w:tcPr>
          <w:p w:rsidR="00D87166" w:rsidRPr="00D815BC" w:rsidRDefault="00D87166" w:rsidP="00DB76C4">
            <w:pPr>
              <w:pStyle w:val="TOC1"/>
              <w:rPr>
                <w:sz w:val="28"/>
                <w:szCs w:val="28"/>
              </w:rPr>
            </w:pPr>
            <w:r w:rsidRPr="00D815BC">
              <w:rPr>
                <w:sz w:val="28"/>
                <w:szCs w:val="28"/>
              </w:rPr>
              <w:t>INTRODUCTION…………………………………………….............</w:t>
            </w:r>
          </w:p>
        </w:tc>
        <w:tc>
          <w:tcPr>
            <w:tcW w:w="730" w:type="dxa"/>
            <w:shd w:val="clear" w:color="auto" w:fill="auto"/>
          </w:tcPr>
          <w:p w:rsidR="00D87166" w:rsidRPr="00D815BC" w:rsidRDefault="00D87166" w:rsidP="00DB76C4">
            <w:pPr>
              <w:pStyle w:val="TOC1"/>
              <w:rPr>
                <w:sz w:val="28"/>
                <w:szCs w:val="28"/>
              </w:rPr>
            </w:pPr>
            <w:r w:rsidRPr="00D815BC">
              <w:rPr>
                <w:sz w:val="28"/>
                <w:szCs w:val="28"/>
              </w:rPr>
              <w:t>4</w:t>
            </w:r>
          </w:p>
        </w:tc>
      </w:tr>
      <w:tr w:rsidR="00D87166" w:rsidTr="00DB76C4">
        <w:tc>
          <w:tcPr>
            <w:tcW w:w="492" w:type="dxa"/>
            <w:shd w:val="clear" w:color="auto" w:fill="auto"/>
          </w:tcPr>
          <w:p w:rsidR="00D87166" w:rsidRDefault="00D87166" w:rsidP="00DB76C4">
            <w:pPr>
              <w:pStyle w:val="TOC1"/>
            </w:pPr>
          </w:p>
        </w:tc>
        <w:tc>
          <w:tcPr>
            <w:tcW w:w="516" w:type="dxa"/>
            <w:shd w:val="clear" w:color="auto" w:fill="auto"/>
          </w:tcPr>
          <w:p w:rsidR="00D87166" w:rsidRDefault="00D87166" w:rsidP="00DB76C4">
            <w:pPr>
              <w:pStyle w:val="TOC1"/>
            </w:pPr>
            <w:r>
              <w:t>1.1</w:t>
            </w:r>
          </w:p>
        </w:tc>
        <w:tc>
          <w:tcPr>
            <w:tcW w:w="6930" w:type="dxa"/>
            <w:shd w:val="clear" w:color="auto" w:fill="auto"/>
          </w:tcPr>
          <w:p w:rsidR="00D87166" w:rsidRDefault="00D87166" w:rsidP="00DB76C4">
            <w:pPr>
              <w:pStyle w:val="TOC1"/>
            </w:pPr>
            <w:r>
              <w:t>SCOPE OF SYSTEM…………………………………………………</w:t>
            </w:r>
          </w:p>
        </w:tc>
        <w:tc>
          <w:tcPr>
            <w:tcW w:w="568" w:type="dxa"/>
            <w:shd w:val="clear" w:color="auto" w:fill="auto"/>
          </w:tcPr>
          <w:p w:rsidR="00D87166" w:rsidRDefault="00D87166" w:rsidP="00DB76C4">
            <w:pPr>
              <w:pStyle w:val="TOC1"/>
            </w:pPr>
            <w:r>
              <w:t>4</w:t>
            </w:r>
          </w:p>
        </w:tc>
        <w:tc>
          <w:tcPr>
            <w:tcW w:w="730" w:type="dxa"/>
            <w:shd w:val="clear" w:color="auto" w:fill="auto"/>
          </w:tcPr>
          <w:p w:rsidR="00D87166" w:rsidRDefault="00D87166" w:rsidP="00DB76C4">
            <w:pPr>
              <w:pStyle w:val="TOC1"/>
            </w:pPr>
          </w:p>
        </w:tc>
      </w:tr>
      <w:tr w:rsidR="00D87166" w:rsidTr="00DB76C4">
        <w:tc>
          <w:tcPr>
            <w:tcW w:w="492" w:type="dxa"/>
            <w:shd w:val="clear" w:color="auto" w:fill="auto"/>
          </w:tcPr>
          <w:p w:rsidR="00D87166" w:rsidRDefault="00D87166" w:rsidP="00DB76C4">
            <w:pPr>
              <w:pStyle w:val="TOC1"/>
            </w:pPr>
          </w:p>
        </w:tc>
        <w:tc>
          <w:tcPr>
            <w:tcW w:w="516" w:type="dxa"/>
            <w:shd w:val="clear" w:color="auto" w:fill="auto"/>
          </w:tcPr>
          <w:p w:rsidR="00D87166" w:rsidRDefault="00D87166" w:rsidP="00DB76C4">
            <w:pPr>
              <w:pStyle w:val="TOC1"/>
            </w:pPr>
            <w:r>
              <w:t>1.2</w:t>
            </w:r>
          </w:p>
        </w:tc>
        <w:tc>
          <w:tcPr>
            <w:tcW w:w="6930" w:type="dxa"/>
            <w:shd w:val="clear" w:color="auto" w:fill="auto"/>
          </w:tcPr>
          <w:p w:rsidR="00D87166" w:rsidRDefault="00D87166" w:rsidP="00DB76C4">
            <w:pPr>
              <w:pStyle w:val="TOC1"/>
            </w:pPr>
            <w:r>
              <w:t>OVERVIEW OF DOCUMENT………………………………………</w:t>
            </w:r>
          </w:p>
        </w:tc>
        <w:tc>
          <w:tcPr>
            <w:tcW w:w="568" w:type="dxa"/>
            <w:shd w:val="clear" w:color="auto" w:fill="auto"/>
          </w:tcPr>
          <w:p w:rsidR="00D87166" w:rsidRDefault="00D87166" w:rsidP="00DB76C4">
            <w:pPr>
              <w:pStyle w:val="TOC1"/>
            </w:pPr>
            <w:r>
              <w:t>4</w:t>
            </w:r>
          </w:p>
        </w:tc>
        <w:tc>
          <w:tcPr>
            <w:tcW w:w="730" w:type="dxa"/>
            <w:shd w:val="clear" w:color="auto" w:fill="auto"/>
          </w:tcPr>
          <w:p w:rsidR="00D87166" w:rsidRDefault="00D87166" w:rsidP="00DB76C4">
            <w:pPr>
              <w:pStyle w:val="TOC1"/>
            </w:pPr>
          </w:p>
        </w:tc>
      </w:tr>
      <w:tr w:rsidR="00D87166" w:rsidTr="00DB76C4">
        <w:tc>
          <w:tcPr>
            <w:tcW w:w="492" w:type="dxa"/>
            <w:shd w:val="clear" w:color="auto" w:fill="auto"/>
          </w:tcPr>
          <w:p w:rsidR="00D87166" w:rsidRPr="00D815BC" w:rsidRDefault="00D87166" w:rsidP="00DB76C4">
            <w:pPr>
              <w:pStyle w:val="TOC1"/>
              <w:rPr>
                <w:sz w:val="28"/>
                <w:szCs w:val="28"/>
              </w:rPr>
            </w:pPr>
            <w:r w:rsidRPr="00D815BC">
              <w:rPr>
                <w:sz w:val="28"/>
                <w:szCs w:val="28"/>
              </w:rPr>
              <w:t>2</w:t>
            </w:r>
          </w:p>
        </w:tc>
        <w:tc>
          <w:tcPr>
            <w:tcW w:w="8014" w:type="dxa"/>
            <w:gridSpan w:val="3"/>
            <w:shd w:val="clear" w:color="auto" w:fill="auto"/>
          </w:tcPr>
          <w:p w:rsidR="00D87166" w:rsidRPr="00D815BC" w:rsidRDefault="00D87166" w:rsidP="00DB76C4">
            <w:pPr>
              <w:pStyle w:val="TOC1"/>
              <w:rPr>
                <w:sz w:val="28"/>
                <w:szCs w:val="28"/>
              </w:rPr>
            </w:pPr>
            <w:r w:rsidRPr="00D815BC">
              <w:rPr>
                <w:sz w:val="28"/>
                <w:szCs w:val="28"/>
              </w:rPr>
              <w:t>REQUIREMENTS OF SYSTEM…………………………………….</w:t>
            </w:r>
          </w:p>
        </w:tc>
        <w:tc>
          <w:tcPr>
            <w:tcW w:w="730" w:type="dxa"/>
            <w:shd w:val="clear" w:color="auto" w:fill="auto"/>
          </w:tcPr>
          <w:p w:rsidR="00D87166" w:rsidRPr="00D815BC" w:rsidRDefault="00D87166" w:rsidP="00DB76C4">
            <w:pPr>
              <w:pStyle w:val="TOC1"/>
              <w:rPr>
                <w:sz w:val="28"/>
                <w:szCs w:val="28"/>
              </w:rPr>
            </w:pPr>
            <w:r w:rsidRPr="00D815BC">
              <w:rPr>
                <w:sz w:val="28"/>
                <w:szCs w:val="28"/>
              </w:rPr>
              <w:t>5</w:t>
            </w:r>
          </w:p>
        </w:tc>
      </w:tr>
      <w:tr w:rsidR="00D87166" w:rsidTr="00DB76C4">
        <w:tc>
          <w:tcPr>
            <w:tcW w:w="492" w:type="dxa"/>
            <w:shd w:val="clear" w:color="auto" w:fill="auto"/>
          </w:tcPr>
          <w:p w:rsidR="00D87166" w:rsidRDefault="00D87166" w:rsidP="00DB76C4">
            <w:pPr>
              <w:pStyle w:val="TOC1"/>
            </w:pPr>
          </w:p>
        </w:tc>
        <w:tc>
          <w:tcPr>
            <w:tcW w:w="516" w:type="dxa"/>
            <w:shd w:val="clear" w:color="auto" w:fill="auto"/>
          </w:tcPr>
          <w:p w:rsidR="00D87166" w:rsidRDefault="00D87166" w:rsidP="00DB76C4">
            <w:pPr>
              <w:pStyle w:val="TOC1"/>
            </w:pPr>
            <w:r>
              <w:t>2.1</w:t>
            </w:r>
          </w:p>
        </w:tc>
        <w:tc>
          <w:tcPr>
            <w:tcW w:w="6930" w:type="dxa"/>
            <w:shd w:val="clear" w:color="auto" w:fill="auto"/>
          </w:tcPr>
          <w:p w:rsidR="00D87166" w:rsidRDefault="00D87166" w:rsidP="00DB76C4">
            <w:pPr>
              <w:pStyle w:val="TOC1"/>
            </w:pPr>
            <w:r>
              <w:t>FUNCTIONAL REQUIREMENTS…………………………………..</w:t>
            </w:r>
          </w:p>
        </w:tc>
        <w:tc>
          <w:tcPr>
            <w:tcW w:w="568" w:type="dxa"/>
            <w:shd w:val="clear" w:color="auto" w:fill="auto"/>
          </w:tcPr>
          <w:p w:rsidR="00D87166" w:rsidRDefault="00D87166" w:rsidP="00DB76C4">
            <w:pPr>
              <w:pStyle w:val="TOC1"/>
            </w:pPr>
            <w:r>
              <w:t>5</w:t>
            </w:r>
          </w:p>
        </w:tc>
        <w:tc>
          <w:tcPr>
            <w:tcW w:w="730" w:type="dxa"/>
            <w:shd w:val="clear" w:color="auto" w:fill="auto"/>
          </w:tcPr>
          <w:p w:rsidR="00D87166" w:rsidRDefault="00D87166" w:rsidP="00DB76C4">
            <w:pPr>
              <w:pStyle w:val="TOC1"/>
            </w:pPr>
          </w:p>
        </w:tc>
      </w:tr>
      <w:tr w:rsidR="00D87166" w:rsidTr="00DB76C4">
        <w:tc>
          <w:tcPr>
            <w:tcW w:w="492" w:type="dxa"/>
            <w:shd w:val="clear" w:color="auto" w:fill="auto"/>
          </w:tcPr>
          <w:p w:rsidR="00D87166" w:rsidRDefault="00D87166" w:rsidP="00DB76C4">
            <w:pPr>
              <w:pStyle w:val="TOC1"/>
            </w:pPr>
          </w:p>
        </w:tc>
        <w:tc>
          <w:tcPr>
            <w:tcW w:w="516" w:type="dxa"/>
            <w:shd w:val="clear" w:color="auto" w:fill="auto"/>
          </w:tcPr>
          <w:p w:rsidR="00D87166" w:rsidRDefault="00D87166" w:rsidP="00DB76C4">
            <w:pPr>
              <w:pStyle w:val="TOC1"/>
            </w:pPr>
            <w:r>
              <w:t>2.2</w:t>
            </w:r>
          </w:p>
        </w:tc>
        <w:tc>
          <w:tcPr>
            <w:tcW w:w="6930" w:type="dxa"/>
            <w:shd w:val="clear" w:color="auto" w:fill="auto"/>
          </w:tcPr>
          <w:p w:rsidR="00D87166" w:rsidRDefault="00D87166" w:rsidP="00DB76C4">
            <w:pPr>
              <w:pStyle w:val="TOC1"/>
            </w:pPr>
            <w:r>
              <w:t>USE CASES…………………………………………………………..</w:t>
            </w:r>
          </w:p>
        </w:tc>
        <w:tc>
          <w:tcPr>
            <w:tcW w:w="568" w:type="dxa"/>
            <w:shd w:val="clear" w:color="auto" w:fill="auto"/>
          </w:tcPr>
          <w:p w:rsidR="00D87166" w:rsidRDefault="00D87166" w:rsidP="00DB76C4">
            <w:pPr>
              <w:pStyle w:val="TOC1"/>
            </w:pPr>
            <w:r>
              <w:t>6</w:t>
            </w:r>
          </w:p>
        </w:tc>
        <w:tc>
          <w:tcPr>
            <w:tcW w:w="730" w:type="dxa"/>
            <w:shd w:val="clear" w:color="auto" w:fill="auto"/>
          </w:tcPr>
          <w:p w:rsidR="00D87166" w:rsidRDefault="00D87166" w:rsidP="00DB76C4">
            <w:pPr>
              <w:pStyle w:val="TOC1"/>
            </w:pPr>
          </w:p>
        </w:tc>
      </w:tr>
      <w:tr w:rsidR="00D87166" w:rsidTr="00DB76C4">
        <w:tc>
          <w:tcPr>
            <w:tcW w:w="492" w:type="dxa"/>
            <w:shd w:val="clear" w:color="auto" w:fill="auto"/>
          </w:tcPr>
          <w:p w:rsidR="00D87166" w:rsidRDefault="00D87166" w:rsidP="00DB76C4">
            <w:pPr>
              <w:pStyle w:val="TOC1"/>
            </w:pPr>
          </w:p>
        </w:tc>
        <w:tc>
          <w:tcPr>
            <w:tcW w:w="516" w:type="dxa"/>
            <w:shd w:val="clear" w:color="auto" w:fill="auto"/>
          </w:tcPr>
          <w:p w:rsidR="00D87166" w:rsidRDefault="00D87166" w:rsidP="00DB76C4">
            <w:pPr>
              <w:pStyle w:val="TOC1"/>
            </w:pPr>
            <w:r>
              <w:t>2.3</w:t>
            </w:r>
          </w:p>
        </w:tc>
        <w:tc>
          <w:tcPr>
            <w:tcW w:w="6930" w:type="dxa"/>
            <w:shd w:val="clear" w:color="auto" w:fill="auto"/>
          </w:tcPr>
          <w:p w:rsidR="00D87166" w:rsidRDefault="00D87166" w:rsidP="00DB76C4">
            <w:pPr>
              <w:pStyle w:val="TOC1"/>
            </w:pPr>
            <w:r>
              <w:t>USE CASE DESCRIPTIONS………………………………………...</w:t>
            </w:r>
          </w:p>
        </w:tc>
        <w:tc>
          <w:tcPr>
            <w:tcW w:w="568" w:type="dxa"/>
            <w:shd w:val="clear" w:color="auto" w:fill="auto"/>
          </w:tcPr>
          <w:p w:rsidR="00D87166" w:rsidRDefault="00D87166" w:rsidP="00DB76C4">
            <w:pPr>
              <w:pStyle w:val="TOC1"/>
            </w:pPr>
            <w:r>
              <w:t>7</w:t>
            </w:r>
          </w:p>
        </w:tc>
        <w:tc>
          <w:tcPr>
            <w:tcW w:w="730" w:type="dxa"/>
            <w:shd w:val="clear" w:color="auto" w:fill="auto"/>
          </w:tcPr>
          <w:p w:rsidR="00D87166" w:rsidRDefault="00D87166" w:rsidP="00DB76C4">
            <w:pPr>
              <w:pStyle w:val="TOC1"/>
            </w:pPr>
          </w:p>
        </w:tc>
      </w:tr>
      <w:tr w:rsidR="00D87166" w:rsidTr="00DB76C4">
        <w:tc>
          <w:tcPr>
            <w:tcW w:w="492" w:type="dxa"/>
            <w:shd w:val="clear" w:color="auto" w:fill="auto"/>
          </w:tcPr>
          <w:p w:rsidR="00D87166" w:rsidRDefault="00D87166" w:rsidP="00DB76C4">
            <w:pPr>
              <w:pStyle w:val="TOC1"/>
            </w:pPr>
          </w:p>
        </w:tc>
        <w:tc>
          <w:tcPr>
            <w:tcW w:w="516" w:type="dxa"/>
            <w:shd w:val="clear" w:color="auto" w:fill="auto"/>
          </w:tcPr>
          <w:p w:rsidR="00D87166" w:rsidRDefault="00D87166" w:rsidP="00DB76C4">
            <w:pPr>
              <w:pStyle w:val="TOC1"/>
            </w:pPr>
          </w:p>
        </w:tc>
        <w:tc>
          <w:tcPr>
            <w:tcW w:w="6930" w:type="dxa"/>
            <w:shd w:val="clear" w:color="auto" w:fill="auto"/>
          </w:tcPr>
          <w:p w:rsidR="00D87166" w:rsidRDefault="00D87166" w:rsidP="00DB76C4">
            <w:pPr>
              <w:pStyle w:val="TOC1"/>
            </w:pPr>
          </w:p>
        </w:tc>
        <w:tc>
          <w:tcPr>
            <w:tcW w:w="568" w:type="dxa"/>
            <w:shd w:val="clear" w:color="auto" w:fill="auto"/>
          </w:tcPr>
          <w:p w:rsidR="00D87166" w:rsidRDefault="00D87166" w:rsidP="00DB76C4">
            <w:pPr>
              <w:pStyle w:val="TOC1"/>
            </w:pPr>
          </w:p>
        </w:tc>
        <w:tc>
          <w:tcPr>
            <w:tcW w:w="730" w:type="dxa"/>
            <w:shd w:val="clear" w:color="auto" w:fill="auto"/>
          </w:tcPr>
          <w:p w:rsidR="00D87166" w:rsidRDefault="00D87166" w:rsidP="00DB76C4">
            <w:pPr>
              <w:pStyle w:val="TOC1"/>
            </w:pPr>
          </w:p>
        </w:tc>
      </w:tr>
    </w:tbl>
    <w:p w:rsidR="00D87166" w:rsidRDefault="00D87166" w:rsidP="00D87166">
      <w:pPr>
        <w:pStyle w:val="TOC1"/>
      </w:pPr>
    </w:p>
    <w:p w:rsidR="00D87166" w:rsidRPr="008B6FFD" w:rsidRDefault="00D87166" w:rsidP="00D87166">
      <w:pPr>
        <w:rPr>
          <w:rFonts w:ascii="Times New Roman" w:hAnsi="Times New Roman"/>
        </w:rPr>
      </w:pPr>
    </w:p>
    <w:p w:rsidR="00D87166" w:rsidRDefault="00D87166">
      <w:pPr>
        <w:rPr>
          <w:rFonts w:ascii="Times New Roman" w:hAnsi="Times New Roman" w:cs="Times New Roman"/>
          <w:sz w:val="24"/>
        </w:rPr>
      </w:pPr>
      <w:r>
        <w:rPr>
          <w:rFonts w:ascii="Times New Roman" w:hAnsi="Times New Roman" w:cs="Times New Roman"/>
          <w:sz w:val="24"/>
        </w:rPr>
        <w:br w:type="page"/>
      </w:r>
    </w:p>
    <w:p w:rsidR="00D87166" w:rsidRPr="00694510" w:rsidRDefault="00D87166" w:rsidP="00D87166">
      <w:pPr>
        <w:pStyle w:val="Heading1"/>
        <w:rPr>
          <w:rFonts w:ascii="Times New Roman" w:hAnsi="Times New Roman"/>
          <w:sz w:val="32"/>
          <w:szCs w:val="32"/>
        </w:rPr>
      </w:pPr>
      <w:bookmarkStart w:id="0" w:name="_Toc310482051"/>
      <w:r w:rsidRPr="00694510">
        <w:rPr>
          <w:rFonts w:ascii="Times New Roman" w:hAnsi="Times New Roman"/>
          <w:sz w:val="32"/>
          <w:szCs w:val="32"/>
        </w:rPr>
        <w:lastRenderedPageBreak/>
        <w:t>Introduction</w:t>
      </w:r>
      <w:bookmarkEnd w:id="0"/>
    </w:p>
    <w:p w:rsidR="00D87166" w:rsidRPr="00694510" w:rsidRDefault="00D87166" w:rsidP="00D87166">
      <w:pPr>
        <w:pStyle w:val="Heading2"/>
        <w:ind w:left="360"/>
        <w:rPr>
          <w:rFonts w:ascii="Times New Roman" w:hAnsi="Times New Roman"/>
          <w:sz w:val="28"/>
          <w:szCs w:val="28"/>
        </w:rPr>
      </w:pPr>
      <w:r w:rsidRPr="00694510">
        <w:rPr>
          <w:rFonts w:ascii="Times New Roman" w:hAnsi="Times New Roman"/>
          <w:sz w:val="28"/>
          <w:szCs w:val="28"/>
        </w:rPr>
        <w:t xml:space="preserve">  </w:t>
      </w:r>
      <w:bookmarkStart w:id="1" w:name="_Toc310482052"/>
      <w:r>
        <w:rPr>
          <w:rFonts w:ascii="Times New Roman" w:hAnsi="Times New Roman"/>
          <w:sz w:val="28"/>
          <w:szCs w:val="28"/>
        </w:rPr>
        <w:t>Scope</w:t>
      </w:r>
      <w:r w:rsidRPr="00694510">
        <w:rPr>
          <w:rFonts w:ascii="Times New Roman" w:hAnsi="Times New Roman"/>
          <w:sz w:val="28"/>
          <w:szCs w:val="28"/>
        </w:rPr>
        <w:t xml:space="preserve"> of System</w:t>
      </w:r>
      <w:bookmarkEnd w:id="1"/>
    </w:p>
    <w:p w:rsidR="00D87166" w:rsidRDefault="00A50655" w:rsidP="00D87166">
      <w:pPr>
        <w:spacing w:line="360" w:lineRule="auto"/>
        <w:ind w:left="450" w:firstLine="90"/>
        <w:rPr>
          <w:rFonts w:ascii="Times New Roman" w:hAnsi="Times New Roman" w:cs="Times New Roman"/>
          <w:sz w:val="24"/>
        </w:rPr>
      </w:pPr>
      <w:r>
        <w:rPr>
          <w:rFonts w:ascii="Times New Roman" w:hAnsi="Times New Roman" w:cs="Times New Roman"/>
          <w:sz w:val="24"/>
        </w:rPr>
        <w:t xml:space="preserve">Road Closure Tool is a web application for documenting road closures. The only actor is the user, who represents the person in charge of creating, editing, and deleting the documented road closures. </w:t>
      </w:r>
    </w:p>
    <w:p w:rsidR="00AB1DF1" w:rsidRDefault="00A50655" w:rsidP="00D87166">
      <w:pPr>
        <w:spacing w:line="360" w:lineRule="auto"/>
        <w:ind w:left="450" w:firstLine="90"/>
        <w:rPr>
          <w:rFonts w:ascii="Times New Roman" w:hAnsi="Times New Roman" w:cs="Times New Roman"/>
          <w:sz w:val="24"/>
        </w:rPr>
      </w:pPr>
      <w:r>
        <w:rPr>
          <w:rFonts w:ascii="Times New Roman" w:hAnsi="Times New Roman" w:cs="Times New Roman"/>
          <w:sz w:val="24"/>
        </w:rPr>
        <w:t xml:space="preserve">This system keeps track of account information, map information, and the parts of a map that has been edited. </w:t>
      </w:r>
      <w:r w:rsidR="00AB1DF1">
        <w:rPr>
          <w:rFonts w:ascii="Times New Roman" w:hAnsi="Times New Roman" w:cs="Times New Roman"/>
          <w:sz w:val="24"/>
        </w:rPr>
        <w:t xml:space="preserve">All of this is stored in the database. The user </w:t>
      </w:r>
      <w:r w:rsidR="006F1CA2">
        <w:rPr>
          <w:rFonts w:ascii="Times New Roman" w:hAnsi="Times New Roman" w:cs="Times New Roman"/>
          <w:sz w:val="24"/>
        </w:rPr>
        <w:t>can</w:t>
      </w:r>
      <w:r w:rsidR="00AB1DF1">
        <w:rPr>
          <w:rFonts w:ascii="Times New Roman" w:hAnsi="Times New Roman" w:cs="Times New Roman"/>
          <w:sz w:val="24"/>
        </w:rPr>
        <w:t xml:space="preserve"> interact with the Road Closure Tool through the web application.</w:t>
      </w:r>
    </w:p>
    <w:p w:rsidR="00AB1DF1" w:rsidRDefault="00AB1DF1" w:rsidP="00D87166">
      <w:pPr>
        <w:spacing w:line="360" w:lineRule="auto"/>
        <w:ind w:left="450" w:firstLine="90"/>
        <w:rPr>
          <w:rFonts w:ascii="Times New Roman" w:hAnsi="Times New Roman" w:cs="Times New Roman"/>
          <w:sz w:val="24"/>
        </w:rPr>
      </w:pPr>
      <w:r>
        <w:rPr>
          <w:rFonts w:ascii="Times New Roman" w:hAnsi="Times New Roman" w:cs="Times New Roman"/>
          <w:sz w:val="24"/>
        </w:rPr>
        <w:t>The system includes functionality for verifying the user, as well as map edits such as lines that have been placed and their annotations. All data stores are internal and part of the system. The system relies on the google maps API.</w:t>
      </w:r>
    </w:p>
    <w:p w:rsidR="00AB1DF1" w:rsidRPr="008B6FFD" w:rsidRDefault="00AB1DF1" w:rsidP="00AB1DF1">
      <w:pPr>
        <w:pStyle w:val="Heading2"/>
        <w:ind w:left="360"/>
        <w:rPr>
          <w:rFonts w:ascii="Times New Roman" w:hAnsi="Times New Roman"/>
        </w:rPr>
      </w:pPr>
      <w:r w:rsidRPr="008B6FFD">
        <w:rPr>
          <w:rFonts w:ascii="Times New Roman" w:hAnsi="Times New Roman"/>
        </w:rPr>
        <w:t xml:space="preserve">  </w:t>
      </w:r>
      <w:bookmarkStart w:id="2" w:name="_Toc310482054"/>
      <w:r w:rsidRPr="00694510">
        <w:rPr>
          <w:rFonts w:ascii="Times New Roman" w:hAnsi="Times New Roman"/>
          <w:sz w:val="28"/>
          <w:szCs w:val="28"/>
        </w:rPr>
        <w:t>overview of document</w:t>
      </w:r>
      <w:bookmarkEnd w:id="2"/>
    </w:p>
    <w:p w:rsidR="00AB1DF1" w:rsidRPr="008B6FFD" w:rsidRDefault="00AB1DF1" w:rsidP="00AB1DF1">
      <w:pPr>
        <w:pStyle w:val="body"/>
        <w:spacing w:before="0" w:after="0" w:line="360" w:lineRule="auto"/>
        <w:ind w:left="450"/>
        <w:rPr>
          <w:rFonts w:ascii="Times New Roman" w:hAnsi="Times New Roman"/>
        </w:rPr>
      </w:pPr>
      <w:r>
        <w:rPr>
          <w:rFonts w:ascii="Times New Roman" w:hAnsi="Times New Roman"/>
          <w:szCs w:val="24"/>
        </w:rPr>
        <w:t>The rest of this document is structured as follows</w:t>
      </w:r>
      <w:r w:rsidRPr="008B6FFD">
        <w:rPr>
          <w:rFonts w:ascii="Times New Roman" w:hAnsi="Times New Roman"/>
          <w:szCs w:val="24"/>
        </w:rPr>
        <w:t>.</w:t>
      </w:r>
      <w:r>
        <w:rPr>
          <w:rFonts w:ascii="Times New Roman" w:hAnsi="Times New Roman"/>
          <w:szCs w:val="24"/>
        </w:rPr>
        <w:t xml:space="preserve"> Chapter 2 outlines the functional requirements of the system. Within this chapter is a list of functional requirements of the Road Closure Tool. It also includes a use case model of those functional requirements. A detailed description of each functional requirement then follows.</w:t>
      </w:r>
    </w:p>
    <w:p w:rsidR="00AB1DF1" w:rsidRPr="00694510" w:rsidRDefault="00AB1DF1" w:rsidP="00AB1DF1">
      <w:pPr>
        <w:pStyle w:val="Heading1"/>
        <w:rPr>
          <w:rFonts w:ascii="Times New Roman" w:hAnsi="Times New Roman"/>
          <w:sz w:val="32"/>
          <w:szCs w:val="32"/>
        </w:rPr>
      </w:pPr>
      <w:r>
        <w:rPr>
          <w:rFonts w:ascii="Times New Roman" w:hAnsi="Times New Roman"/>
        </w:rPr>
        <w:br w:type="page"/>
      </w:r>
      <w:r w:rsidRPr="00694510">
        <w:rPr>
          <w:rFonts w:ascii="Times New Roman" w:hAnsi="Times New Roman"/>
          <w:sz w:val="32"/>
          <w:szCs w:val="32"/>
        </w:rPr>
        <w:lastRenderedPageBreak/>
        <w:t xml:space="preserve">requirements of system </w:t>
      </w:r>
    </w:p>
    <w:p w:rsidR="00AB1DF1" w:rsidRPr="00694510" w:rsidRDefault="00AB1DF1" w:rsidP="00AB1DF1">
      <w:pPr>
        <w:pStyle w:val="Heading2"/>
        <w:ind w:left="360"/>
        <w:rPr>
          <w:rFonts w:ascii="Times New Roman" w:hAnsi="Times New Roman"/>
          <w:sz w:val="28"/>
          <w:szCs w:val="28"/>
        </w:rPr>
      </w:pPr>
      <w:r w:rsidRPr="008B6FFD">
        <w:rPr>
          <w:rFonts w:ascii="Times New Roman" w:hAnsi="Times New Roman"/>
        </w:rPr>
        <w:t xml:space="preserve">  </w:t>
      </w:r>
      <w:bookmarkStart w:id="3" w:name="_Toc310482056"/>
      <w:r w:rsidRPr="00694510">
        <w:rPr>
          <w:rFonts w:ascii="Times New Roman" w:hAnsi="Times New Roman"/>
          <w:sz w:val="28"/>
          <w:szCs w:val="28"/>
        </w:rPr>
        <w:t>Functional Requirements</w:t>
      </w:r>
      <w:bookmarkEnd w:id="3"/>
    </w:p>
    <w:p w:rsidR="00AB1DF1" w:rsidRDefault="00AB1DF1" w:rsidP="00AB1DF1">
      <w:pPr>
        <w:pStyle w:val="body"/>
        <w:numPr>
          <w:ilvl w:val="0"/>
          <w:numId w:val="2"/>
        </w:numPr>
        <w:rPr>
          <w:rFonts w:ascii="Times New Roman" w:hAnsi="Times New Roman"/>
        </w:rPr>
      </w:pPr>
      <w:r>
        <w:rPr>
          <w:rFonts w:ascii="Times New Roman" w:hAnsi="Times New Roman"/>
        </w:rPr>
        <w:t xml:space="preserve">Login </w:t>
      </w:r>
      <w:r w:rsidRPr="008B6FFD">
        <w:rPr>
          <w:rFonts w:ascii="Times New Roman" w:hAnsi="Times New Roman"/>
        </w:rPr>
        <w:t xml:space="preserve">– </w:t>
      </w:r>
      <w:r>
        <w:rPr>
          <w:rFonts w:ascii="Times New Roman" w:hAnsi="Times New Roman"/>
        </w:rPr>
        <w:t>All users of the system have to be verified before they can use the Road Closure Tool</w:t>
      </w:r>
      <w:r w:rsidRPr="008B6FFD">
        <w:rPr>
          <w:rFonts w:ascii="Times New Roman" w:hAnsi="Times New Roman"/>
        </w:rPr>
        <w:t>.</w:t>
      </w:r>
      <w:r>
        <w:rPr>
          <w:rFonts w:ascii="Times New Roman" w:hAnsi="Times New Roman"/>
        </w:rPr>
        <w:t xml:space="preserve"> This function verifies the user and grants them access to other functionality. </w:t>
      </w:r>
    </w:p>
    <w:p w:rsidR="00AB1DF1" w:rsidRPr="008B6FFD" w:rsidRDefault="00AB1DF1" w:rsidP="00AB1DF1">
      <w:pPr>
        <w:pStyle w:val="body"/>
        <w:numPr>
          <w:ilvl w:val="0"/>
          <w:numId w:val="2"/>
        </w:numPr>
        <w:rPr>
          <w:rFonts w:ascii="Times New Roman" w:hAnsi="Times New Roman"/>
        </w:rPr>
      </w:pPr>
      <w:r>
        <w:rPr>
          <w:rFonts w:ascii="Times New Roman" w:hAnsi="Times New Roman"/>
        </w:rPr>
        <w:t xml:space="preserve">Logout </w:t>
      </w:r>
      <w:r w:rsidRPr="008B6FFD">
        <w:rPr>
          <w:rFonts w:ascii="Times New Roman" w:hAnsi="Times New Roman"/>
        </w:rPr>
        <w:t>–</w:t>
      </w:r>
      <w:r>
        <w:rPr>
          <w:rFonts w:ascii="Times New Roman" w:hAnsi="Times New Roman"/>
        </w:rPr>
        <w:t xml:space="preserve"> The user will be able to clear their user session when they are done with the tool so that no one will be able to access their account when they leave.</w:t>
      </w:r>
    </w:p>
    <w:p w:rsidR="00AB1DF1" w:rsidRDefault="00AB1DF1" w:rsidP="00AB1DF1">
      <w:pPr>
        <w:pStyle w:val="body"/>
        <w:numPr>
          <w:ilvl w:val="0"/>
          <w:numId w:val="2"/>
        </w:numPr>
        <w:rPr>
          <w:rFonts w:ascii="Times New Roman" w:hAnsi="Times New Roman"/>
        </w:rPr>
      </w:pPr>
      <w:r>
        <w:rPr>
          <w:rFonts w:ascii="Times New Roman" w:hAnsi="Times New Roman"/>
        </w:rPr>
        <w:t xml:space="preserve">CreateMap </w:t>
      </w:r>
      <w:r w:rsidRPr="008B6FFD">
        <w:rPr>
          <w:rFonts w:ascii="Times New Roman" w:hAnsi="Times New Roman"/>
        </w:rPr>
        <w:t xml:space="preserve">– </w:t>
      </w:r>
      <w:r>
        <w:rPr>
          <w:rFonts w:ascii="Times New Roman" w:hAnsi="Times New Roman"/>
        </w:rPr>
        <w:t xml:space="preserve">The user is able to make a new map for editing. The </w:t>
      </w:r>
      <w:r w:rsidR="008D570D">
        <w:rPr>
          <w:rFonts w:ascii="Times New Roman" w:hAnsi="Times New Roman"/>
        </w:rPr>
        <w:t xml:space="preserve">created </w:t>
      </w:r>
      <w:r>
        <w:rPr>
          <w:rFonts w:ascii="Times New Roman" w:hAnsi="Times New Roman"/>
        </w:rPr>
        <w:t xml:space="preserve">map will </w:t>
      </w:r>
      <w:r w:rsidR="008D570D">
        <w:rPr>
          <w:rFonts w:ascii="Times New Roman" w:hAnsi="Times New Roman"/>
        </w:rPr>
        <w:t>default to the location based on the user’s ip address.</w:t>
      </w:r>
    </w:p>
    <w:p w:rsidR="00AB1DF1" w:rsidRDefault="008D570D" w:rsidP="00AB1DF1">
      <w:pPr>
        <w:pStyle w:val="body"/>
        <w:numPr>
          <w:ilvl w:val="0"/>
          <w:numId w:val="2"/>
        </w:numPr>
        <w:rPr>
          <w:rFonts w:ascii="Times New Roman" w:hAnsi="Times New Roman"/>
        </w:rPr>
      </w:pPr>
      <w:r>
        <w:rPr>
          <w:rFonts w:ascii="Times New Roman" w:hAnsi="Times New Roman"/>
        </w:rPr>
        <w:t>SaveMap</w:t>
      </w:r>
      <w:r w:rsidR="00AB1DF1" w:rsidRPr="008B6FFD">
        <w:rPr>
          <w:rFonts w:ascii="Times New Roman" w:hAnsi="Times New Roman"/>
        </w:rPr>
        <w:t xml:space="preserve"> – </w:t>
      </w:r>
      <w:r w:rsidR="00AB1DF1">
        <w:rPr>
          <w:rFonts w:ascii="Times New Roman" w:hAnsi="Times New Roman"/>
        </w:rPr>
        <w:t xml:space="preserve">This function lets </w:t>
      </w:r>
      <w:r>
        <w:rPr>
          <w:rFonts w:ascii="Times New Roman" w:hAnsi="Times New Roman"/>
        </w:rPr>
        <w:t xml:space="preserve">users save the map to the database so that it can be retrieved at a later time. After saving, the user is still able to continue editing the map. </w:t>
      </w:r>
    </w:p>
    <w:p w:rsidR="00AB1DF1" w:rsidRPr="00D97377" w:rsidRDefault="008D570D" w:rsidP="00AB1DF1">
      <w:pPr>
        <w:pStyle w:val="body"/>
        <w:numPr>
          <w:ilvl w:val="0"/>
          <w:numId w:val="2"/>
        </w:numPr>
        <w:rPr>
          <w:rFonts w:ascii="Times New Roman" w:hAnsi="Times New Roman"/>
        </w:rPr>
      </w:pPr>
      <w:r>
        <w:rPr>
          <w:rFonts w:ascii="Times New Roman" w:hAnsi="Times New Roman"/>
        </w:rPr>
        <w:t>EditMap</w:t>
      </w:r>
      <w:r w:rsidR="00AB1DF1" w:rsidRPr="008B6FFD">
        <w:rPr>
          <w:rFonts w:ascii="Times New Roman" w:hAnsi="Times New Roman"/>
        </w:rPr>
        <w:t xml:space="preserve"> – </w:t>
      </w:r>
      <w:r>
        <w:rPr>
          <w:rFonts w:ascii="Times New Roman" w:hAnsi="Times New Roman"/>
        </w:rPr>
        <w:t xml:space="preserve">This function allows users to make changes to a map. Changes can include: drawing lines to indicate a road closure, dropping points to indicate a closed intersection, and drawing a box or circle around a large area of road closures. After every edit, the user will be able to annotate the changes. </w:t>
      </w:r>
    </w:p>
    <w:p w:rsidR="00AB1DF1" w:rsidRPr="000F2BCE" w:rsidRDefault="008D570D" w:rsidP="00AB1DF1">
      <w:pPr>
        <w:pStyle w:val="body"/>
        <w:numPr>
          <w:ilvl w:val="0"/>
          <w:numId w:val="2"/>
        </w:numPr>
        <w:rPr>
          <w:rFonts w:ascii="Times New Roman" w:hAnsi="Times New Roman"/>
        </w:rPr>
      </w:pPr>
      <w:r>
        <w:rPr>
          <w:rFonts w:ascii="Times New Roman" w:hAnsi="Times New Roman"/>
        </w:rPr>
        <w:t>SelectMap</w:t>
      </w:r>
      <w:r w:rsidR="00AB1DF1" w:rsidRPr="008B6FFD">
        <w:rPr>
          <w:rFonts w:ascii="Times New Roman" w:hAnsi="Times New Roman"/>
        </w:rPr>
        <w:t xml:space="preserve"> – </w:t>
      </w:r>
      <w:r w:rsidR="00AB1DF1">
        <w:rPr>
          <w:rFonts w:ascii="Times New Roman" w:hAnsi="Times New Roman"/>
        </w:rPr>
        <w:t xml:space="preserve">This function </w:t>
      </w:r>
      <w:r>
        <w:rPr>
          <w:rFonts w:ascii="Times New Roman" w:hAnsi="Times New Roman"/>
        </w:rPr>
        <w:t>allows the user to select a map and view details about it.</w:t>
      </w:r>
    </w:p>
    <w:p w:rsidR="00AB1DF1" w:rsidRDefault="008D570D" w:rsidP="00AB1DF1">
      <w:pPr>
        <w:pStyle w:val="body"/>
        <w:numPr>
          <w:ilvl w:val="0"/>
          <w:numId w:val="2"/>
        </w:numPr>
        <w:rPr>
          <w:rFonts w:ascii="Times New Roman" w:hAnsi="Times New Roman"/>
        </w:rPr>
      </w:pPr>
      <w:r>
        <w:rPr>
          <w:rFonts w:ascii="Times New Roman" w:hAnsi="Times New Roman"/>
        </w:rPr>
        <w:t>PublishMap.</w:t>
      </w:r>
      <w:r w:rsidR="00AB1DF1" w:rsidRPr="008B6FFD">
        <w:rPr>
          <w:rFonts w:ascii="Times New Roman" w:hAnsi="Times New Roman"/>
        </w:rPr>
        <w:t xml:space="preserve"> – </w:t>
      </w:r>
      <w:r w:rsidR="00AB1DF1">
        <w:rPr>
          <w:rFonts w:ascii="Times New Roman" w:hAnsi="Times New Roman"/>
        </w:rPr>
        <w:t xml:space="preserve">This function is used by the </w:t>
      </w:r>
      <w:r>
        <w:rPr>
          <w:rFonts w:ascii="Times New Roman" w:hAnsi="Times New Roman"/>
        </w:rPr>
        <w:t>user when the map is finished and ready to be distributed. The map is saved and the user is prompted to save a PDF of the finished map. The user is then redirected back to the ListMapView.</w:t>
      </w:r>
    </w:p>
    <w:p w:rsidR="00FD5949" w:rsidRPr="004F64D0" w:rsidRDefault="00FD5949" w:rsidP="00AB1DF1">
      <w:pPr>
        <w:pStyle w:val="body"/>
        <w:numPr>
          <w:ilvl w:val="0"/>
          <w:numId w:val="2"/>
        </w:numPr>
        <w:rPr>
          <w:rFonts w:ascii="Times New Roman" w:hAnsi="Times New Roman"/>
        </w:rPr>
      </w:pPr>
      <w:r>
        <w:rPr>
          <w:rFonts w:ascii="Times New Roman" w:hAnsi="Times New Roman"/>
        </w:rPr>
        <w:t xml:space="preserve">DeleteMap </w:t>
      </w:r>
      <w:r w:rsidRPr="008B6FFD">
        <w:rPr>
          <w:rFonts w:ascii="Times New Roman" w:hAnsi="Times New Roman"/>
        </w:rPr>
        <w:t>–</w:t>
      </w:r>
      <w:r>
        <w:rPr>
          <w:rFonts w:ascii="Times New Roman" w:hAnsi="Times New Roman"/>
        </w:rPr>
        <w:t xml:space="preserve"> This function is for maps that are no longer useful as the maps will be permanently deleted. </w:t>
      </w:r>
    </w:p>
    <w:p w:rsidR="00AB1DF1" w:rsidRDefault="00AB1DF1">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p w:rsidR="00AB1DF1" w:rsidRDefault="00AB1DF1" w:rsidP="00AB1DF1">
      <w:pPr>
        <w:pStyle w:val="Heading2"/>
        <w:ind w:left="360"/>
        <w:rPr>
          <w:rFonts w:ascii="Times New Roman" w:hAnsi="Times New Roman"/>
        </w:rPr>
      </w:pPr>
      <w:r w:rsidRPr="00AB1DF1">
        <w:rPr>
          <w:rFonts w:ascii="Times New Roman" w:hAnsi="Times New Roman"/>
        </w:rPr>
        <w:lastRenderedPageBreak/>
        <w:t xml:space="preserve">  USE CASES</w:t>
      </w:r>
    </w:p>
    <w:p w:rsidR="00AB1DF1" w:rsidRDefault="00AB1DF1" w:rsidP="00AB1DF1"/>
    <w:p w:rsidR="00AB1DF1" w:rsidRPr="00AB1DF1" w:rsidRDefault="00AB1DF1" w:rsidP="00AB1DF1"/>
    <w:p w:rsidR="00AB1DF1" w:rsidRDefault="00E10FAC">
      <w:r>
        <w:object w:dxaOrig="14161" w:dyaOrig="11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32.75pt" o:ole="">
            <v:imagedata r:id="rId7" o:title=""/>
          </v:shape>
          <o:OLEObject Type="Embed" ProgID="Visio.Drawing.15" ShapeID="_x0000_i1025" DrawAspect="Content" ObjectID="_1554311311" r:id="rId8"/>
        </w:object>
      </w:r>
    </w:p>
    <w:p w:rsidR="008D570D" w:rsidRPr="0046181B" w:rsidRDefault="008D570D" w:rsidP="008D570D">
      <w:pPr>
        <w:pStyle w:val="body"/>
        <w:ind w:left="720"/>
        <w:jc w:val="center"/>
        <w:rPr>
          <w:rFonts w:ascii="Times New Roman" w:hAnsi="Times New Roman"/>
        </w:rPr>
      </w:pPr>
      <w:r w:rsidRPr="0046181B">
        <w:rPr>
          <w:rFonts w:ascii="Times New Roman" w:hAnsi="Times New Roman"/>
        </w:rPr>
        <w:t xml:space="preserve">Figure </w:t>
      </w:r>
      <w:r>
        <w:rPr>
          <w:rFonts w:ascii="Times New Roman" w:hAnsi="Times New Roman"/>
        </w:rPr>
        <w:t>2.</w:t>
      </w:r>
      <w:r w:rsidRPr="0046181B">
        <w:rPr>
          <w:rFonts w:ascii="Times New Roman" w:hAnsi="Times New Roman"/>
        </w:rPr>
        <w:t xml:space="preserve">1: use case diagram for </w:t>
      </w:r>
      <w:r>
        <w:rPr>
          <w:rFonts w:ascii="Times New Roman" w:hAnsi="Times New Roman"/>
        </w:rPr>
        <w:t>Road Closure Tool</w:t>
      </w:r>
    </w:p>
    <w:p w:rsidR="008D570D" w:rsidRPr="008B6FFD" w:rsidRDefault="008D570D" w:rsidP="008D570D">
      <w:pPr>
        <w:pStyle w:val="body"/>
        <w:jc w:val="center"/>
        <w:rPr>
          <w:rFonts w:ascii="Times New Roman" w:hAnsi="Times New Roman"/>
        </w:rPr>
      </w:pPr>
    </w:p>
    <w:p w:rsidR="008D570D" w:rsidRDefault="008D570D"/>
    <w:p w:rsidR="00AB1DF1" w:rsidRDefault="00AB1DF1">
      <w:r>
        <w:br w:type="page"/>
      </w:r>
    </w:p>
    <w:p w:rsidR="00AB1DF1" w:rsidRDefault="00AB1DF1" w:rsidP="00AB1DF1">
      <w:pPr>
        <w:pStyle w:val="Heading2"/>
        <w:ind w:left="360"/>
        <w:rPr>
          <w:rFonts w:ascii="Times New Roman" w:hAnsi="Times New Roman"/>
        </w:rPr>
      </w:pPr>
      <w:r w:rsidRPr="00AB1DF1">
        <w:rPr>
          <w:rFonts w:ascii="Times New Roman" w:hAnsi="Times New Roman"/>
        </w:rPr>
        <w:lastRenderedPageBreak/>
        <w:t xml:space="preserve">  </w:t>
      </w:r>
      <w:bookmarkStart w:id="4" w:name="_Toc310482058"/>
      <w:r w:rsidRPr="00AB1DF1">
        <w:rPr>
          <w:rFonts w:ascii="Times New Roman" w:hAnsi="Times New Roman"/>
        </w:rPr>
        <w:t>use case descriptions</w:t>
      </w:r>
      <w:bookmarkEnd w:id="4"/>
    </w:p>
    <w:p w:rsidR="008D570D" w:rsidRPr="008D570D" w:rsidRDefault="008D570D" w:rsidP="008D570D"/>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8D570D" w:rsidRPr="008D570D" w:rsidTr="00DB76C4">
        <w:tc>
          <w:tcPr>
            <w:tcW w:w="1908" w:type="dxa"/>
            <w:tcBorders>
              <w:top w:val="single" w:sz="4" w:space="0" w:color="auto"/>
              <w:left w:val="nil"/>
              <w:bottom w:val="single" w:sz="4" w:space="0" w:color="auto"/>
              <w:right w:val="nil"/>
            </w:tcBorders>
            <w:hideMark/>
          </w:tcPr>
          <w:p w:rsidR="008D570D" w:rsidRPr="008D570D" w:rsidRDefault="008D570D" w:rsidP="008D570D">
            <w:pPr>
              <w:spacing w:after="0" w:line="256" w:lineRule="auto"/>
              <w:rPr>
                <w:rFonts w:ascii="Times New Roman" w:eastAsia="MS Mincho" w:hAnsi="Times New Roman" w:cs="Times New Roman"/>
                <w:i/>
                <w:lang w:eastAsia="ja-JP"/>
              </w:rPr>
            </w:pPr>
            <w:r w:rsidRPr="008D570D">
              <w:rPr>
                <w:rFonts w:ascii="Times New Roman" w:eastAsia="MS Mincho" w:hAnsi="Times New Roman" w:cs="Times New Roman"/>
                <w:i/>
                <w:lang w:eastAsia="ja-JP"/>
              </w:rPr>
              <w:t>Use case name</w:t>
            </w:r>
          </w:p>
        </w:tc>
        <w:tc>
          <w:tcPr>
            <w:tcW w:w="6948" w:type="dxa"/>
            <w:tcBorders>
              <w:top w:val="single" w:sz="4" w:space="0" w:color="auto"/>
              <w:left w:val="nil"/>
              <w:bottom w:val="single" w:sz="4" w:space="0" w:color="auto"/>
              <w:right w:val="nil"/>
            </w:tcBorders>
            <w:hideMark/>
          </w:tcPr>
          <w:p w:rsidR="008D570D" w:rsidRPr="008D570D" w:rsidRDefault="008D570D" w:rsidP="008D570D">
            <w:pPr>
              <w:spacing w:after="0" w:line="256" w:lineRule="auto"/>
              <w:rPr>
                <w:rFonts w:ascii="Courier New" w:eastAsia="MS Mincho" w:hAnsi="Courier New" w:cs="Courier New"/>
                <w:lang w:eastAsia="ja-JP"/>
              </w:rPr>
            </w:pPr>
            <w:r w:rsidRPr="008D570D">
              <w:rPr>
                <w:rFonts w:ascii="Courier New" w:eastAsia="MS Mincho" w:hAnsi="Courier New" w:cs="Courier New"/>
                <w:lang w:eastAsia="ja-JP"/>
              </w:rPr>
              <w:t>Login</w:t>
            </w:r>
          </w:p>
        </w:tc>
      </w:tr>
      <w:tr w:rsidR="008D570D" w:rsidRPr="008D570D" w:rsidTr="00DB76C4">
        <w:tc>
          <w:tcPr>
            <w:tcW w:w="1908" w:type="dxa"/>
            <w:tcBorders>
              <w:top w:val="single" w:sz="4" w:space="0" w:color="auto"/>
              <w:left w:val="nil"/>
              <w:bottom w:val="single" w:sz="4" w:space="0" w:color="auto"/>
              <w:right w:val="nil"/>
            </w:tcBorders>
            <w:hideMark/>
          </w:tcPr>
          <w:p w:rsidR="008D570D" w:rsidRPr="008D570D" w:rsidRDefault="008D570D" w:rsidP="008D570D">
            <w:pPr>
              <w:spacing w:after="0" w:line="256" w:lineRule="auto"/>
              <w:rPr>
                <w:rFonts w:ascii="Times New Roman" w:eastAsia="MS Mincho" w:hAnsi="Times New Roman" w:cs="Times New Roman"/>
                <w:i/>
                <w:lang w:eastAsia="ja-JP"/>
              </w:rPr>
            </w:pPr>
            <w:r w:rsidRPr="008D570D">
              <w:rPr>
                <w:rFonts w:ascii="Times New Roman" w:eastAsia="MS Mincho" w:hAnsi="Times New Roman" w:cs="Times New Roman"/>
                <w:i/>
                <w:lang w:eastAsia="ja-JP"/>
              </w:rPr>
              <w:t xml:space="preserve">Participating </w:t>
            </w:r>
          </w:p>
          <w:p w:rsidR="008D570D" w:rsidRPr="008D570D" w:rsidRDefault="008D570D" w:rsidP="008D570D">
            <w:pPr>
              <w:spacing w:after="0" w:line="256" w:lineRule="auto"/>
              <w:rPr>
                <w:rFonts w:ascii="Times New Roman" w:eastAsia="MS Mincho" w:hAnsi="Times New Roman" w:cs="Times New Roman"/>
                <w:i/>
                <w:lang w:eastAsia="ja-JP"/>
              </w:rPr>
            </w:pPr>
            <w:r w:rsidRPr="008D570D">
              <w:rPr>
                <w:rFonts w:ascii="Times New Roman" w:eastAsia="MS Mincho" w:hAnsi="Times New Roman" w:cs="Times New Roman"/>
                <w:i/>
                <w:lang w:eastAsia="ja-JP"/>
              </w:rPr>
              <w:t>actors</w:t>
            </w:r>
          </w:p>
        </w:tc>
        <w:tc>
          <w:tcPr>
            <w:tcW w:w="6948" w:type="dxa"/>
            <w:tcBorders>
              <w:top w:val="single" w:sz="4" w:space="0" w:color="auto"/>
              <w:left w:val="nil"/>
              <w:bottom w:val="single" w:sz="4" w:space="0" w:color="auto"/>
              <w:right w:val="nil"/>
            </w:tcBorders>
            <w:hideMark/>
          </w:tcPr>
          <w:p w:rsidR="008D570D" w:rsidRPr="008D570D" w:rsidRDefault="008D570D" w:rsidP="008D570D">
            <w:pPr>
              <w:spacing w:after="0" w:line="256" w:lineRule="auto"/>
              <w:rPr>
                <w:rFonts w:ascii="Times New Roman" w:eastAsia="MS Mincho" w:hAnsi="Times New Roman" w:cs="Times New Roman"/>
                <w:lang w:eastAsia="ja-JP"/>
              </w:rPr>
            </w:pPr>
            <w:r w:rsidRPr="008D570D">
              <w:rPr>
                <w:rFonts w:ascii="Times New Roman" w:eastAsia="MS Mincho" w:hAnsi="Times New Roman" w:cs="Times New Roman"/>
                <w:lang w:eastAsia="ja-JP"/>
              </w:rPr>
              <w:t xml:space="preserve">Initiated by </w:t>
            </w:r>
            <w:r w:rsidRPr="008D570D">
              <w:rPr>
                <w:rFonts w:ascii="Courier New" w:eastAsia="MS Mincho" w:hAnsi="Courier New" w:cs="Courier New"/>
                <w:lang w:eastAsia="ja-JP"/>
              </w:rPr>
              <w:t>User</w:t>
            </w:r>
          </w:p>
        </w:tc>
      </w:tr>
      <w:tr w:rsidR="008D570D" w:rsidRPr="008D570D" w:rsidTr="00DB76C4">
        <w:tc>
          <w:tcPr>
            <w:tcW w:w="1908" w:type="dxa"/>
            <w:tcBorders>
              <w:top w:val="single" w:sz="4" w:space="0" w:color="auto"/>
              <w:left w:val="nil"/>
              <w:bottom w:val="single" w:sz="4" w:space="0" w:color="auto"/>
              <w:right w:val="nil"/>
            </w:tcBorders>
            <w:hideMark/>
          </w:tcPr>
          <w:p w:rsidR="008D570D" w:rsidRPr="008D570D" w:rsidRDefault="008D570D" w:rsidP="008D570D">
            <w:pPr>
              <w:spacing w:after="0" w:line="256" w:lineRule="auto"/>
              <w:rPr>
                <w:rFonts w:ascii="Times New Roman" w:eastAsia="MS Mincho" w:hAnsi="Times New Roman" w:cs="Times New Roman"/>
                <w:i/>
                <w:lang w:eastAsia="ja-JP"/>
              </w:rPr>
            </w:pPr>
            <w:r w:rsidRPr="008D570D">
              <w:rPr>
                <w:rFonts w:ascii="Times New Roman" w:eastAsia="MS Mincho" w:hAnsi="Times New Roman" w:cs="Times New Roman"/>
                <w:i/>
                <w:lang w:eastAsia="ja-JP"/>
              </w:rPr>
              <w:t>Flow of events</w:t>
            </w:r>
          </w:p>
        </w:tc>
        <w:tc>
          <w:tcPr>
            <w:tcW w:w="6948" w:type="dxa"/>
            <w:tcBorders>
              <w:top w:val="single" w:sz="4" w:space="0" w:color="auto"/>
              <w:left w:val="nil"/>
              <w:bottom w:val="single" w:sz="4" w:space="0" w:color="auto"/>
              <w:right w:val="nil"/>
            </w:tcBorders>
            <w:hideMark/>
          </w:tcPr>
          <w:p w:rsidR="008D570D" w:rsidRPr="008D570D" w:rsidRDefault="008D570D" w:rsidP="008D570D">
            <w:pPr>
              <w:numPr>
                <w:ilvl w:val="0"/>
                <w:numId w:val="6"/>
              </w:numPr>
              <w:spacing w:after="0" w:line="240" w:lineRule="auto"/>
              <w:rPr>
                <w:rFonts w:ascii="Times New Roman" w:eastAsia="MS Mincho" w:hAnsi="Times New Roman" w:cs="Times New Roman"/>
                <w:lang w:eastAsia="ja-JP"/>
              </w:rPr>
            </w:pPr>
            <w:r w:rsidRPr="008D570D">
              <w:rPr>
                <w:rFonts w:ascii="Times New Roman" w:eastAsia="MS Mincho" w:hAnsi="Times New Roman" w:cs="Times New Roman"/>
                <w:lang w:eastAsia="ja-JP"/>
              </w:rPr>
              <w:t xml:space="preserve">The </w:t>
            </w:r>
            <w:r w:rsidRPr="008D570D">
              <w:rPr>
                <w:rFonts w:ascii="Courier New" w:eastAsia="MS Mincho" w:hAnsi="Courier New" w:cs="Courier New"/>
                <w:lang w:eastAsia="ja-JP"/>
              </w:rPr>
              <w:t>User</w:t>
            </w:r>
            <w:r w:rsidRPr="008D570D">
              <w:rPr>
                <w:rFonts w:ascii="Times New Roman" w:eastAsia="MS Mincho" w:hAnsi="Times New Roman" w:cs="Times New Roman"/>
                <w:lang w:eastAsia="ja-JP"/>
              </w:rPr>
              <w:t xml:space="preserve"> inputs their username and password into the proper fields on the login form.</w:t>
            </w:r>
          </w:p>
          <w:p w:rsidR="008D570D" w:rsidRPr="008D570D" w:rsidRDefault="008D570D" w:rsidP="008D570D">
            <w:pPr>
              <w:numPr>
                <w:ilvl w:val="1"/>
                <w:numId w:val="6"/>
              </w:numPr>
              <w:spacing w:after="0" w:line="240" w:lineRule="auto"/>
              <w:rPr>
                <w:rFonts w:ascii="Times New Roman" w:eastAsia="MS Mincho" w:hAnsi="Times New Roman" w:cs="Times New Roman"/>
                <w:lang w:eastAsia="ja-JP"/>
              </w:rPr>
            </w:pPr>
            <w:r w:rsidRPr="008D570D">
              <w:rPr>
                <w:rFonts w:ascii="Courier New" w:eastAsia="MS Mincho" w:hAnsi="Courier New" w:cs="Courier New"/>
                <w:lang w:eastAsia="ja-JP"/>
              </w:rPr>
              <w:t>System</w:t>
            </w:r>
            <w:r w:rsidRPr="008D570D">
              <w:rPr>
                <w:rFonts w:ascii="Times New Roman" w:eastAsia="MS Mincho" w:hAnsi="Times New Roman" w:cs="Times New Roman"/>
                <w:lang w:eastAsia="ja-JP"/>
              </w:rPr>
              <w:t xml:space="preserve"> responds by verifying login information and logging the user in if the information is correct and displaying the main page.</w:t>
            </w:r>
          </w:p>
        </w:tc>
      </w:tr>
      <w:tr w:rsidR="008D570D" w:rsidRPr="008D570D" w:rsidTr="00DB76C4">
        <w:tc>
          <w:tcPr>
            <w:tcW w:w="1908" w:type="dxa"/>
            <w:tcBorders>
              <w:top w:val="single" w:sz="4" w:space="0" w:color="auto"/>
              <w:left w:val="nil"/>
              <w:bottom w:val="single" w:sz="4" w:space="0" w:color="auto"/>
              <w:right w:val="nil"/>
            </w:tcBorders>
            <w:hideMark/>
          </w:tcPr>
          <w:p w:rsidR="008D570D" w:rsidRPr="008D570D" w:rsidRDefault="008D570D" w:rsidP="008D570D">
            <w:pPr>
              <w:spacing w:after="0" w:line="256" w:lineRule="auto"/>
              <w:rPr>
                <w:rFonts w:ascii="Times New Roman" w:eastAsia="MS Mincho" w:hAnsi="Times New Roman" w:cs="Times New Roman"/>
                <w:i/>
                <w:lang w:eastAsia="ja-JP"/>
              </w:rPr>
            </w:pPr>
            <w:r w:rsidRPr="008D570D">
              <w:rPr>
                <w:rFonts w:ascii="Times New Roman" w:eastAsia="MS Mincho" w:hAnsi="Times New Roman" w:cs="Times New Roman"/>
                <w:i/>
                <w:lang w:eastAsia="ja-JP"/>
              </w:rPr>
              <w:t>Entry condition</w:t>
            </w:r>
          </w:p>
        </w:tc>
        <w:tc>
          <w:tcPr>
            <w:tcW w:w="6948" w:type="dxa"/>
            <w:tcBorders>
              <w:top w:val="single" w:sz="4" w:space="0" w:color="auto"/>
              <w:left w:val="nil"/>
              <w:bottom w:val="single" w:sz="4" w:space="0" w:color="auto"/>
              <w:right w:val="nil"/>
            </w:tcBorders>
            <w:hideMark/>
          </w:tcPr>
          <w:p w:rsidR="008D570D" w:rsidRPr="008D570D" w:rsidRDefault="008D570D" w:rsidP="008D570D">
            <w:pPr>
              <w:numPr>
                <w:ilvl w:val="0"/>
                <w:numId w:val="7"/>
              </w:numPr>
              <w:spacing w:after="0" w:line="256" w:lineRule="auto"/>
              <w:rPr>
                <w:rFonts w:ascii="Times New Roman" w:eastAsia="MS Mincho" w:hAnsi="Times New Roman" w:cs="Times New Roman"/>
                <w:lang w:eastAsia="ja-JP"/>
              </w:rPr>
            </w:pPr>
          </w:p>
        </w:tc>
      </w:tr>
      <w:tr w:rsidR="008D570D" w:rsidRPr="008D570D" w:rsidTr="00DB76C4">
        <w:tc>
          <w:tcPr>
            <w:tcW w:w="1908" w:type="dxa"/>
            <w:tcBorders>
              <w:top w:val="single" w:sz="4" w:space="0" w:color="auto"/>
              <w:left w:val="nil"/>
              <w:bottom w:val="single" w:sz="4" w:space="0" w:color="auto"/>
              <w:right w:val="nil"/>
            </w:tcBorders>
            <w:hideMark/>
          </w:tcPr>
          <w:p w:rsidR="008D570D" w:rsidRPr="008D570D" w:rsidRDefault="008D570D" w:rsidP="008D570D">
            <w:pPr>
              <w:spacing w:after="0" w:line="256" w:lineRule="auto"/>
              <w:rPr>
                <w:rFonts w:ascii="Times New Roman" w:eastAsia="MS Mincho" w:hAnsi="Times New Roman" w:cs="Times New Roman"/>
                <w:i/>
                <w:lang w:eastAsia="ja-JP"/>
              </w:rPr>
            </w:pPr>
            <w:r w:rsidRPr="008D570D">
              <w:rPr>
                <w:rFonts w:ascii="Times New Roman" w:eastAsia="MS Mincho" w:hAnsi="Times New Roman" w:cs="Times New Roman"/>
                <w:i/>
                <w:lang w:eastAsia="ja-JP"/>
              </w:rPr>
              <w:t>Exit condition</w:t>
            </w:r>
          </w:p>
        </w:tc>
        <w:tc>
          <w:tcPr>
            <w:tcW w:w="6948" w:type="dxa"/>
            <w:tcBorders>
              <w:top w:val="single" w:sz="4" w:space="0" w:color="auto"/>
              <w:left w:val="nil"/>
              <w:bottom w:val="single" w:sz="4" w:space="0" w:color="auto"/>
              <w:right w:val="nil"/>
            </w:tcBorders>
            <w:hideMark/>
          </w:tcPr>
          <w:p w:rsidR="008D570D" w:rsidRPr="008D570D" w:rsidRDefault="008D570D" w:rsidP="008D570D">
            <w:pPr>
              <w:numPr>
                <w:ilvl w:val="0"/>
                <w:numId w:val="8"/>
              </w:numPr>
              <w:spacing w:after="0" w:line="256" w:lineRule="auto"/>
              <w:rPr>
                <w:rFonts w:ascii="Times New Roman" w:eastAsia="MS Mincho" w:hAnsi="Times New Roman" w:cs="Times New Roman"/>
                <w:lang w:eastAsia="ja-JP"/>
              </w:rPr>
            </w:pPr>
            <w:r w:rsidRPr="008D570D">
              <w:rPr>
                <w:rFonts w:ascii="Times New Roman" w:eastAsia="MS Mincho" w:hAnsi="Times New Roman" w:cs="Times New Roman"/>
                <w:lang w:eastAsia="ja-JP"/>
              </w:rPr>
              <w:t xml:space="preserve">The </w:t>
            </w:r>
            <w:r w:rsidRPr="008D570D">
              <w:rPr>
                <w:rFonts w:ascii="Courier New" w:eastAsia="MS Mincho" w:hAnsi="Courier New" w:cs="Courier New"/>
                <w:lang w:eastAsia="ja-JP"/>
              </w:rPr>
              <w:t xml:space="preserve">User </w:t>
            </w:r>
            <w:r w:rsidRPr="008D570D">
              <w:rPr>
                <w:rFonts w:ascii="Times New Roman" w:eastAsia="MS Mincho" w:hAnsi="Times New Roman" w:cs="Times New Roman"/>
                <w:lang w:eastAsia="ja-JP"/>
              </w:rPr>
              <w:t>is directed to the ListMapView.</w:t>
            </w:r>
          </w:p>
        </w:tc>
      </w:tr>
      <w:tr w:rsidR="008D570D" w:rsidRPr="008D570D" w:rsidTr="00DB76C4">
        <w:tc>
          <w:tcPr>
            <w:tcW w:w="1908" w:type="dxa"/>
            <w:tcBorders>
              <w:top w:val="single" w:sz="4" w:space="0" w:color="auto"/>
              <w:left w:val="nil"/>
              <w:bottom w:val="single" w:sz="4" w:space="0" w:color="auto"/>
              <w:right w:val="nil"/>
            </w:tcBorders>
          </w:tcPr>
          <w:p w:rsidR="008D570D" w:rsidRPr="008D570D" w:rsidRDefault="008D570D" w:rsidP="008D570D">
            <w:pPr>
              <w:spacing w:after="0" w:line="256" w:lineRule="auto"/>
              <w:rPr>
                <w:rFonts w:ascii="Times New Roman" w:eastAsia="MS Mincho" w:hAnsi="Times New Roman" w:cs="Times New Roman"/>
                <w:i/>
                <w:lang w:eastAsia="ja-JP"/>
              </w:rPr>
            </w:pPr>
            <w:r w:rsidRPr="008D570D">
              <w:rPr>
                <w:rFonts w:ascii="Times New Roman" w:eastAsia="MS Mincho" w:hAnsi="Times New Roman" w:cs="Times New Roman"/>
                <w:i/>
                <w:lang w:eastAsia="ja-JP"/>
              </w:rPr>
              <w:t>Security</w:t>
            </w:r>
          </w:p>
          <w:p w:rsidR="008D570D" w:rsidRPr="008D570D" w:rsidRDefault="008D570D" w:rsidP="008D570D">
            <w:pPr>
              <w:spacing w:after="0" w:line="256" w:lineRule="auto"/>
              <w:rPr>
                <w:rFonts w:ascii="Times New Roman" w:eastAsia="MS Mincho" w:hAnsi="Times New Roman" w:cs="Times New Roman"/>
                <w:i/>
                <w:lang w:eastAsia="ja-JP"/>
              </w:rPr>
            </w:pPr>
            <w:r w:rsidRPr="008D570D">
              <w:rPr>
                <w:rFonts w:ascii="Times New Roman" w:eastAsia="MS Mincho" w:hAnsi="Times New Roman" w:cs="Times New Roman"/>
                <w:i/>
                <w:lang w:eastAsia="ja-JP"/>
              </w:rPr>
              <w:t>requirements</w:t>
            </w:r>
            <w:r w:rsidRPr="008D570D">
              <w:rPr>
                <w:rFonts w:ascii="Times New Roman" w:eastAsia="MS Mincho" w:hAnsi="Times New Roman" w:cs="Times New Roman"/>
                <w:i/>
                <w:lang w:eastAsia="ja-JP"/>
              </w:rPr>
              <w:tab/>
            </w:r>
          </w:p>
        </w:tc>
        <w:tc>
          <w:tcPr>
            <w:tcW w:w="6948" w:type="dxa"/>
            <w:tcBorders>
              <w:top w:val="single" w:sz="4" w:space="0" w:color="auto"/>
              <w:left w:val="nil"/>
              <w:bottom w:val="single" w:sz="4" w:space="0" w:color="auto"/>
              <w:right w:val="nil"/>
            </w:tcBorders>
          </w:tcPr>
          <w:p w:rsidR="008D570D" w:rsidRPr="008D570D" w:rsidRDefault="008D570D" w:rsidP="008D570D">
            <w:pPr>
              <w:spacing w:after="120" w:line="240" w:lineRule="auto"/>
              <w:ind w:left="252"/>
              <w:rPr>
                <w:rFonts w:ascii="Times New Roman" w:eastAsia="Arial" w:hAnsi="Times New Roman" w:cs="Times New Roman"/>
              </w:rPr>
            </w:pPr>
            <w:r w:rsidRPr="008D570D">
              <w:rPr>
                <w:rFonts w:ascii="Times New Roman" w:eastAsia="Times New Roman" w:hAnsi="Times New Roman" w:cs="Times New Roman"/>
                <w:lang w:eastAsia="ja-JP"/>
              </w:rPr>
              <w:t xml:space="preserve">The characters that comprise the password should not be displayed as </w:t>
            </w:r>
            <w:r w:rsidR="008B33BA">
              <w:rPr>
                <w:rFonts w:ascii="Times New Roman" w:eastAsia="Times New Roman" w:hAnsi="Times New Roman" w:cs="Times New Roman"/>
                <w:lang w:eastAsia="ja-JP"/>
              </w:rPr>
              <w:t>plaintext</w:t>
            </w:r>
            <w:r w:rsidRPr="008D570D">
              <w:rPr>
                <w:rFonts w:ascii="Times New Roman" w:eastAsia="Times New Roman" w:hAnsi="Times New Roman" w:cs="Times New Roman"/>
                <w:lang w:eastAsia="ja-JP"/>
              </w:rPr>
              <w:t xml:space="preserve"> in the textbox during entry.</w:t>
            </w:r>
          </w:p>
          <w:p w:rsidR="008D570D" w:rsidRPr="008D570D" w:rsidRDefault="008D570D" w:rsidP="008D570D">
            <w:pPr>
              <w:numPr>
                <w:ilvl w:val="0"/>
                <w:numId w:val="8"/>
              </w:numPr>
              <w:spacing w:after="0" w:line="256" w:lineRule="auto"/>
              <w:rPr>
                <w:rFonts w:ascii="Times New Roman" w:eastAsia="MS Mincho" w:hAnsi="Times New Roman" w:cs="Times New Roman"/>
                <w:lang w:eastAsia="ja-JP"/>
              </w:rPr>
            </w:pPr>
            <w:r w:rsidRPr="008D570D">
              <w:rPr>
                <w:rFonts w:ascii="Times New Roman" w:eastAsia="Times New Roman" w:hAnsi="Times New Roman" w:cs="Times New Roman"/>
                <w:lang w:eastAsia="ja-JP"/>
              </w:rPr>
              <w:t>Prevent SQL query attacks by checking for values that would not be in a user name or password.</w:t>
            </w:r>
          </w:p>
        </w:tc>
      </w:tr>
    </w:tbl>
    <w:p w:rsidR="008D570D" w:rsidRPr="008D570D" w:rsidRDefault="008D570D" w:rsidP="008D570D">
      <w:pPr>
        <w:spacing w:after="0" w:line="240" w:lineRule="auto"/>
        <w:rPr>
          <w:rFonts w:ascii="Times New Roman" w:eastAsia="MS Mincho" w:hAnsi="Times New Roman" w:cs="Times New Roman"/>
          <w:sz w:val="24"/>
          <w:szCs w:val="24"/>
          <w:lang w:eastAsia="ja-JP"/>
        </w:rPr>
      </w:pPr>
    </w:p>
    <w:p w:rsidR="008D570D" w:rsidRPr="008D570D" w:rsidRDefault="008D570D" w:rsidP="008D570D">
      <w:pPr>
        <w:spacing w:after="0" w:line="240" w:lineRule="auto"/>
        <w:jc w:val="center"/>
        <w:rPr>
          <w:rFonts w:ascii="Times New Roman" w:eastAsia="MS Mincho" w:hAnsi="Times New Roman" w:cs="Times New Roman"/>
          <w:sz w:val="24"/>
          <w:szCs w:val="24"/>
          <w:lang w:eastAsia="ja-JP"/>
        </w:rPr>
      </w:pPr>
      <w:r w:rsidRPr="008D570D">
        <w:rPr>
          <w:rFonts w:ascii="Times New Roman" w:eastAsia="MS Mincho" w:hAnsi="Times New Roman" w:cs="Times New Roman"/>
          <w:sz w:val="24"/>
          <w:szCs w:val="24"/>
          <w:lang w:eastAsia="ja-JP"/>
        </w:rPr>
        <w:t xml:space="preserve">Figure </w:t>
      </w:r>
      <w:r>
        <w:rPr>
          <w:rFonts w:ascii="Times New Roman" w:eastAsia="MS Mincho" w:hAnsi="Times New Roman" w:cs="Times New Roman"/>
          <w:sz w:val="24"/>
          <w:szCs w:val="24"/>
          <w:lang w:eastAsia="ja-JP"/>
        </w:rPr>
        <w:t>2.2</w:t>
      </w:r>
      <w:r w:rsidRPr="008D570D">
        <w:rPr>
          <w:rFonts w:ascii="Times New Roman" w:eastAsia="MS Mincho" w:hAnsi="Times New Roman" w:cs="Times New Roman"/>
          <w:sz w:val="24"/>
          <w:szCs w:val="24"/>
          <w:lang w:eastAsia="ja-JP"/>
        </w:rPr>
        <w:t xml:space="preserve">: Use case description for </w:t>
      </w:r>
      <w:r w:rsidRPr="008D570D">
        <w:rPr>
          <w:rFonts w:ascii="Courier New" w:eastAsia="MS Mincho" w:hAnsi="Courier New" w:cs="Courier New"/>
          <w:lang w:eastAsia="ja-JP"/>
        </w:rPr>
        <w:t>Login with Success</w:t>
      </w:r>
      <w:r w:rsidRPr="008D570D">
        <w:rPr>
          <w:rFonts w:ascii="Times New Roman" w:eastAsia="MS Mincho" w:hAnsi="Times New Roman" w:cs="Times New Roman"/>
          <w:sz w:val="24"/>
          <w:szCs w:val="24"/>
          <w:lang w:eastAsia="ja-JP"/>
        </w:rPr>
        <w:t>.</w:t>
      </w:r>
    </w:p>
    <w:p w:rsidR="00EE4BAB" w:rsidRDefault="00EE4BAB">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EE4BAB" w:rsidRPr="00EE4BAB" w:rsidTr="00DB76C4">
        <w:tc>
          <w:tcPr>
            <w:tcW w:w="1908" w:type="dxa"/>
            <w:tcBorders>
              <w:top w:val="single" w:sz="4" w:space="0" w:color="auto"/>
              <w:left w:val="nil"/>
              <w:bottom w:val="single" w:sz="4" w:space="0" w:color="auto"/>
              <w:right w:val="nil"/>
            </w:tcBorders>
            <w:hideMark/>
          </w:tcPr>
          <w:p w:rsidR="00EE4BAB" w:rsidRPr="00EE4BAB" w:rsidRDefault="00EE4BAB" w:rsidP="00EE4BAB">
            <w:pPr>
              <w:spacing w:after="0" w:line="256" w:lineRule="auto"/>
              <w:rPr>
                <w:rFonts w:ascii="Times New Roman" w:eastAsia="MS Mincho" w:hAnsi="Times New Roman" w:cs="Times New Roman"/>
                <w:i/>
                <w:lang w:eastAsia="ja-JP"/>
              </w:rPr>
            </w:pPr>
            <w:r w:rsidRPr="00EE4BAB">
              <w:rPr>
                <w:rFonts w:ascii="Times New Roman" w:eastAsia="MS Mincho" w:hAnsi="Times New Roman" w:cs="Times New Roman"/>
                <w:i/>
                <w:lang w:eastAsia="ja-JP"/>
              </w:rPr>
              <w:lastRenderedPageBreak/>
              <w:t>Use case name</w:t>
            </w:r>
          </w:p>
        </w:tc>
        <w:tc>
          <w:tcPr>
            <w:tcW w:w="6948" w:type="dxa"/>
            <w:tcBorders>
              <w:top w:val="single" w:sz="4" w:space="0" w:color="auto"/>
              <w:left w:val="nil"/>
              <w:bottom w:val="single" w:sz="4" w:space="0" w:color="auto"/>
              <w:right w:val="nil"/>
            </w:tcBorders>
            <w:hideMark/>
          </w:tcPr>
          <w:p w:rsidR="00EE4BAB" w:rsidRPr="00EE4BAB" w:rsidRDefault="00EE4BAB" w:rsidP="00EE4BAB">
            <w:pPr>
              <w:spacing w:after="0" w:line="256" w:lineRule="auto"/>
              <w:rPr>
                <w:rFonts w:ascii="Courier New" w:eastAsia="MS Mincho" w:hAnsi="Courier New" w:cs="Courier New"/>
                <w:lang w:eastAsia="ja-JP"/>
              </w:rPr>
            </w:pPr>
            <w:r w:rsidRPr="00EE4BAB">
              <w:rPr>
                <w:rFonts w:ascii="Courier New" w:eastAsia="MS Mincho" w:hAnsi="Courier New" w:cs="Courier New"/>
                <w:lang w:eastAsia="ja-JP"/>
              </w:rPr>
              <w:t>Login</w:t>
            </w:r>
          </w:p>
        </w:tc>
      </w:tr>
      <w:tr w:rsidR="00EE4BAB" w:rsidRPr="00EE4BAB" w:rsidTr="00DB76C4">
        <w:tc>
          <w:tcPr>
            <w:tcW w:w="1908" w:type="dxa"/>
            <w:tcBorders>
              <w:top w:val="single" w:sz="4" w:space="0" w:color="auto"/>
              <w:left w:val="nil"/>
              <w:bottom w:val="single" w:sz="4" w:space="0" w:color="auto"/>
              <w:right w:val="nil"/>
            </w:tcBorders>
            <w:hideMark/>
          </w:tcPr>
          <w:p w:rsidR="00EE4BAB" w:rsidRPr="00EE4BAB" w:rsidRDefault="00EE4BAB" w:rsidP="00EE4BAB">
            <w:pPr>
              <w:spacing w:after="0" w:line="256" w:lineRule="auto"/>
              <w:rPr>
                <w:rFonts w:ascii="Times New Roman" w:eastAsia="MS Mincho" w:hAnsi="Times New Roman" w:cs="Times New Roman"/>
                <w:i/>
                <w:lang w:eastAsia="ja-JP"/>
              </w:rPr>
            </w:pPr>
            <w:r w:rsidRPr="00EE4BAB">
              <w:rPr>
                <w:rFonts w:ascii="Times New Roman" w:eastAsia="MS Mincho" w:hAnsi="Times New Roman" w:cs="Times New Roman"/>
                <w:i/>
                <w:lang w:eastAsia="ja-JP"/>
              </w:rPr>
              <w:t xml:space="preserve">Participating </w:t>
            </w:r>
          </w:p>
          <w:p w:rsidR="00EE4BAB" w:rsidRPr="00EE4BAB" w:rsidRDefault="00EE4BAB" w:rsidP="00EE4BAB">
            <w:pPr>
              <w:spacing w:after="0" w:line="256" w:lineRule="auto"/>
              <w:rPr>
                <w:rFonts w:ascii="Times New Roman" w:eastAsia="MS Mincho" w:hAnsi="Times New Roman" w:cs="Times New Roman"/>
                <w:i/>
                <w:lang w:eastAsia="ja-JP"/>
              </w:rPr>
            </w:pPr>
            <w:r w:rsidRPr="00EE4BAB">
              <w:rPr>
                <w:rFonts w:ascii="Times New Roman" w:eastAsia="MS Mincho" w:hAnsi="Times New Roman" w:cs="Times New Roman"/>
                <w:i/>
                <w:lang w:eastAsia="ja-JP"/>
              </w:rPr>
              <w:t>actors</w:t>
            </w:r>
          </w:p>
        </w:tc>
        <w:tc>
          <w:tcPr>
            <w:tcW w:w="6948" w:type="dxa"/>
            <w:tcBorders>
              <w:top w:val="single" w:sz="4" w:space="0" w:color="auto"/>
              <w:left w:val="nil"/>
              <w:bottom w:val="single" w:sz="4" w:space="0" w:color="auto"/>
              <w:right w:val="nil"/>
            </w:tcBorders>
            <w:hideMark/>
          </w:tcPr>
          <w:p w:rsidR="00EE4BAB" w:rsidRPr="00EE4BAB" w:rsidRDefault="00EE4BAB" w:rsidP="00EE4BAB">
            <w:pPr>
              <w:spacing w:after="0" w:line="256" w:lineRule="auto"/>
              <w:rPr>
                <w:rFonts w:ascii="Times New Roman" w:eastAsia="MS Mincho" w:hAnsi="Times New Roman" w:cs="Times New Roman"/>
                <w:lang w:eastAsia="ja-JP"/>
              </w:rPr>
            </w:pPr>
            <w:r w:rsidRPr="00EE4BAB">
              <w:rPr>
                <w:rFonts w:ascii="Times New Roman" w:eastAsia="MS Mincho" w:hAnsi="Times New Roman" w:cs="Times New Roman"/>
                <w:lang w:eastAsia="ja-JP"/>
              </w:rPr>
              <w:t xml:space="preserve">Initiated by </w:t>
            </w:r>
            <w:r w:rsidRPr="00EE4BAB">
              <w:rPr>
                <w:rFonts w:ascii="Courier New" w:eastAsia="MS Mincho" w:hAnsi="Courier New" w:cs="Courier New"/>
                <w:lang w:eastAsia="ja-JP"/>
              </w:rPr>
              <w:t>User</w:t>
            </w:r>
          </w:p>
        </w:tc>
      </w:tr>
      <w:tr w:rsidR="00EE4BAB" w:rsidRPr="00EE4BAB" w:rsidTr="00DB76C4">
        <w:tc>
          <w:tcPr>
            <w:tcW w:w="1908" w:type="dxa"/>
            <w:tcBorders>
              <w:top w:val="single" w:sz="4" w:space="0" w:color="auto"/>
              <w:left w:val="nil"/>
              <w:bottom w:val="single" w:sz="4" w:space="0" w:color="auto"/>
              <w:right w:val="nil"/>
            </w:tcBorders>
            <w:hideMark/>
          </w:tcPr>
          <w:p w:rsidR="00EE4BAB" w:rsidRPr="00EE4BAB" w:rsidRDefault="00EE4BAB" w:rsidP="00EE4BAB">
            <w:pPr>
              <w:spacing w:after="0" w:line="256" w:lineRule="auto"/>
              <w:rPr>
                <w:rFonts w:ascii="Times New Roman" w:eastAsia="MS Mincho" w:hAnsi="Times New Roman" w:cs="Times New Roman"/>
                <w:i/>
                <w:lang w:eastAsia="ja-JP"/>
              </w:rPr>
            </w:pPr>
            <w:r w:rsidRPr="00EE4BAB">
              <w:rPr>
                <w:rFonts w:ascii="Times New Roman" w:eastAsia="MS Mincho" w:hAnsi="Times New Roman" w:cs="Times New Roman"/>
                <w:i/>
                <w:lang w:eastAsia="ja-JP"/>
              </w:rPr>
              <w:t>Flow of events</w:t>
            </w:r>
          </w:p>
        </w:tc>
        <w:tc>
          <w:tcPr>
            <w:tcW w:w="6948" w:type="dxa"/>
            <w:tcBorders>
              <w:top w:val="single" w:sz="4" w:space="0" w:color="auto"/>
              <w:left w:val="nil"/>
              <w:bottom w:val="single" w:sz="4" w:space="0" w:color="auto"/>
              <w:right w:val="nil"/>
            </w:tcBorders>
            <w:hideMark/>
          </w:tcPr>
          <w:p w:rsidR="00EE4BAB" w:rsidRPr="00EE4BAB" w:rsidRDefault="00EE4BAB" w:rsidP="00EE4BAB">
            <w:pPr>
              <w:numPr>
                <w:ilvl w:val="0"/>
                <w:numId w:val="9"/>
              </w:numPr>
              <w:spacing w:after="0" w:line="240" w:lineRule="auto"/>
              <w:rPr>
                <w:rFonts w:ascii="Times New Roman" w:eastAsia="MS Mincho" w:hAnsi="Times New Roman" w:cs="Times New Roman"/>
                <w:lang w:eastAsia="ja-JP"/>
              </w:rPr>
            </w:pPr>
            <w:r w:rsidRPr="00EE4BAB">
              <w:rPr>
                <w:rFonts w:ascii="Times New Roman" w:eastAsia="MS Mincho" w:hAnsi="Times New Roman" w:cs="Times New Roman"/>
                <w:lang w:eastAsia="ja-JP"/>
              </w:rPr>
              <w:t xml:space="preserve">The </w:t>
            </w:r>
            <w:r w:rsidRPr="00EE4BAB">
              <w:rPr>
                <w:rFonts w:ascii="Courier New" w:eastAsia="MS Mincho" w:hAnsi="Courier New" w:cs="Courier New"/>
                <w:lang w:eastAsia="ja-JP"/>
              </w:rPr>
              <w:t>User</w:t>
            </w:r>
            <w:r w:rsidRPr="00EE4BAB">
              <w:rPr>
                <w:rFonts w:ascii="Times New Roman" w:eastAsia="MS Mincho" w:hAnsi="Times New Roman" w:cs="Times New Roman"/>
                <w:lang w:eastAsia="ja-JP"/>
              </w:rPr>
              <w:t xml:space="preserve"> inputs their username and password into the proper fields on the login form, but makes a typographical error.</w:t>
            </w:r>
          </w:p>
          <w:p w:rsidR="00EE4BAB" w:rsidRPr="00EE4BAB" w:rsidRDefault="00EE4BAB" w:rsidP="00EE4BAB">
            <w:pPr>
              <w:numPr>
                <w:ilvl w:val="1"/>
                <w:numId w:val="9"/>
              </w:numPr>
              <w:spacing w:after="0" w:line="240" w:lineRule="auto"/>
              <w:rPr>
                <w:rFonts w:ascii="Times New Roman" w:eastAsia="MS Mincho" w:hAnsi="Times New Roman" w:cs="Times New Roman"/>
                <w:lang w:eastAsia="ja-JP"/>
              </w:rPr>
            </w:pPr>
            <w:r w:rsidRPr="00EE4BAB">
              <w:rPr>
                <w:rFonts w:ascii="Courier New" w:eastAsia="MS Mincho" w:hAnsi="Courier New" w:cs="Courier New"/>
                <w:lang w:eastAsia="ja-JP"/>
              </w:rPr>
              <w:t>System</w:t>
            </w:r>
            <w:r w:rsidRPr="00EE4BAB">
              <w:rPr>
                <w:rFonts w:ascii="Times New Roman" w:eastAsia="MS Mincho" w:hAnsi="Times New Roman" w:cs="Times New Roman"/>
                <w:lang w:eastAsia="ja-JP"/>
              </w:rPr>
              <w:t xml:space="preserve"> responds by verifying login information and displays an error message indicating an incorrect username or password was used.</w:t>
            </w:r>
          </w:p>
        </w:tc>
      </w:tr>
      <w:tr w:rsidR="00EE4BAB" w:rsidRPr="00EE4BAB" w:rsidTr="00DB76C4">
        <w:tc>
          <w:tcPr>
            <w:tcW w:w="1908" w:type="dxa"/>
            <w:tcBorders>
              <w:top w:val="single" w:sz="4" w:space="0" w:color="auto"/>
              <w:left w:val="nil"/>
              <w:bottom w:val="single" w:sz="4" w:space="0" w:color="auto"/>
              <w:right w:val="nil"/>
            </w:tcBorders>
            <w:hideMark/>
          </w:tcPr>
          <w:p w:rsidR="00EE4BAB" w:rsidRPr="00EE4BAB" w:rsidRDefault="00EE4BAB" w:rsidP="00EE4BAB">
            <w:pPr>
              <w:spacing w:after="0" w:line="256" w:lineRule="auto"/>
              <w:rPr>
                <w:rFonts w:ascii="Times New Roman" w:eastAsia="MS Mincho" w:hAnsi="Times New Roman" w:cs="Times New Roman"/>
                <w:i/>
                <w:lang w:eastAsia="ja-JP"/>
              </w:rPr>
            </w:pPr>
            <w:r w:rsidRPr="00EE4BAB">
              <w:rPr>
                <w:rFonts w:ascii="Times New Roman" w:eastAsia="MS Mincho" w:hAnsi="Times New Roman" w:cs="Times New Roman"/>
                <w:i/>
                <w:lang w:eastAsia="ja-JP"/>
              </w:rPr>
              <w:t>Entry condition</w:t>
            </w:r>
          </w:p>
        </w:tc>
        <w:tc>
          <w:tcPr>
            <w:tcW w:w="6948" w:type="dxa"/>
            <w:tcBorders>
              <w:top w:val="single" w:sz="4" w:space="0" w:color="auto"/>
              <w:left w:val="nil"/>
              <w:bottom w:val="single" w:sz="4" w:space="0" w:color="auto"/>
              <w:right w:val="nil"/>
            </w:tcBorders>
            <w:hideMark/>
          </w:tcPr>
          <w:p w:rsidR="00EE4BAB" w:rsidRPr="00EE4BAB" w:rsidRDefault="00EE4BAB" w:rsidP="00EE4BAB">
            <w:pPr>
              <w:numPr>
                <w:ilvl w:val="0"/>
                <w:numId w:val="7"/>
              </w:numPr>
              <w:spacing w:after="0" w:line="256" w:lineRule="auto"/>
              <w:rPr>
                <w:rFonts w:ascii="Times New Roman" w:eastAsia="MS Mincho" w:hAnsi="Times New Roman" w:cs="Times New Roman"/>
                <w:lang w:eastAsia="ja-JP"/>
              </w:rPr>
            </w:pPr>
          </w:p>
        </w:tc>
      </w:tr>
      <w:tr w:rsidR="00EE4BAB" w:rsidRPr="00EE4BAB" w:rsidTr="00DB76C4">
        <w:tc>
          <w:tcPr>
            <w:tcW w:w="1908" w:type="dxa"/>
            <w:tcBorders>
              <w:top w:val="single" w:sz="4" w:space="0" w:color="auto"/>
              <w:left w:val="nil"/>
              <w:bottom w:val="single" w:sz="4" w:space="0" w:color="auto"/>
              <w:right w:val="nil"/>
            </w:tcBorders>
            <w:hideMark/>
          </w:tcPr>
          <w:p w:rsidR="00EE4BAB" w:rsidRPr="00EE4BAB" w:rsidRDefault="00EE4BAB" w:rsidP="00EE4BAB">
            <w:pPr>
              <w:spacing w:after="0" w:line="256" w:lineRule="auto"/>
              <w:rPr>
                <w:rFonts w:ascii="Times New Roman" w:eastAsia="MS Mincho" w:hAnsi="Times New Roman" w:cs="Times New Roman"/>
                <w:i/>
                <w:lang w:eastAsia="ja-JP"/>
              </w:rPr>
            </w:pPr>
            <w:r w:rsidRPr="00EE4BAB">
              <w:rPr>
                <w:rFonts w:ascii="Times New Roman" w:eastAsia="MS Mincho" w:hAnsi="Times New Roman" w:cs="Times New Roman"/>
                <w:i/>
                <w:lang w:eastAsia="ja-JP"/>
              </w:rPr>
              <w:t>Exit condition</w:t>
            </w:r>
          </w:p>
        </w:tc>
        <w:tc>
          <w:tcPr>
            <w:tcW w:w="6948" w:type="dxa"/>
            <w:tcBorders>
              <w:top w:val="single" w:sz="4" w:space="0" w:color="auto"/>
              <w:left w:val="nil"/>
              <w:bottom w:val="single" w:sz="4" w:space="0" w:color="auto"/>
              <w:right w:val="nil"/>
            </w:tcBorders>
            <w:hideMark/>
          </w:tcPr>
          <w:p w:rsidR="00EE4BAB" w:rsidRPr="00EE4BAB" w:rsidRDefault="00EE4BAB" w:rsidP="00EE4BAB">
            <w:pPr>
              <w:numPr>
                <w:ilvl w:val="0"/>
                <w:numId w:val="8"/>
              </w:numPr>
              <w:spacing w:after="0" w:line="256" w:lineRule="auto"/>
              <w:rPr>
                <w:rFonts w:ascii="Times New Roman" w:eastAsia="MS Mincho" w:hAnsi="Times New Roman" w:cs="Times New Roman"/>
                <w:lang w:eastAsia="ja-JP"/>
              </w:rPr>
            </w:pPr>
          </w:p>
        </w:tc>
      </w:tr>
      <w:tr w:rsidR="00EE4BAB" w:rsidRPr="00EE4BAB" w:rsidTr="00DB76C4">
        <w:tc>
          <w:tcPr>
            <w:tcW w:w="1908" w:type="dxa"/>
            <w:tcBorders>
              <w:top w:val="single" w:sz="4" w:space="0" w:color="auto"/>
              <w:left w:val="nil"/>
              <w:bottom w:val="single" w:sz="4" w:space="0" w:color="auto"/>
              <w:right w:val="nil"/>
            </w:tcBorders>
          </w:tcPr>
          <w:p w:rsidR="00EE4BAB" w:rsidRPr="00EE4BAB" w:rsidRDefault="00EE4BAB" w:rsidP="00EE4BAB">
            <w:pPr>
              <w:spacing w:after="0" w:line="256" w:lineRule="auto"/>
              <w:rPr>
                <w:rFonts w:ascii="Times New Roman" w:eastAsia="MS Mincho" w:hAnsi="Times New Roman" w:cs="Times New Roman"/>
                <w:i/>
                <w:lang w:eastAsia="ja-JP"/>
              </w:rPr>
            </w:pPr>
            <w:r w:rsidRPr="00EE4BAB">
              <w:rPr>
                <w:rFonts w:ascii="Times New Roman" w:eastAsia="MS Mincho" w:hAnsi="Times New Roman" w:cs="Times New Roman"/>
                <w:i/>
                <w:lang w:eastAsia="ja-JP"/>
              </w:rPr>
              <w:t>Security</w:t>
            </w:r>
          </w:p>
          <w:p w:rsidR="00EE4BAB" w:rsidRPr="00EE4BAB" w:rsidRDefault="00EE4BAB" w:rsidP="00EE4BAB">
            <w:pPr>
              <w:spacing w:after="0" w:line="256" w:lineRule="auto"/>
              <w:rPr>
                <w:rFonts w:ascii="Times New Roman" w:eastAsia="MS Mincho" w:hAnsi="Times New Roman" w:cs="Times New Roman"/>
                <w:i/>
                <w:lang w:eastAsia="ja-JP"/>
              </w:rPr>
            </w:pPr>
            <w:r w:rsidRPr="00EE4BAB">
              <w:rPr>
                <w:rFonts w:ascii="Times New Roman" w:eastAsia="MS Mincho" w:hAnsi="Times New Roman" w:cs="Times New Roman"/>
                <w:i/>
                <w:lang w:eastAsia="ja-JP"/>
              </w:rPr>
              <w:t>requirements</w:t>
            </w:r>
            <w:r w:rsidRPr="00EE4BAB">
              <w:rPr>
                <w:rFonts w:ascii="Times New Roman" w:eastAsia="MS Mincho" w:hAnsi="Times New Roman" w:cs="Times New Roman"/>
                <w:i/>
                <w:lang w:eastAsia="ja-JP"/>
              </w:rPr>
              <w:tab/>
            </w:r>
          </w:p>
        </w:tc>
        <w:tc>
          <w:tcPr>
            <w:tcW w:w="6948" w:type="dxa"/>
            <w:tcBorders>
              <w:top w:val="single" w:sz="4" w:space="0" w:color="auto"/>
              <w:left w:val="nil"/>
              <w:bottom w:val="single" w:sz="4" w:space="0" w:color="auto"/>
              <w:right w:val="nil"/>
            </w:tcBorders>
          </w:tcPr>
          <w:p w:rsidR="00EE4BAB" w:rsidRPr="00EE4BAB" w:rsidRDefault="00EE4BAB" w:rsidP="00EE4BAB">
            <w:pPr>
              <w:spacing w:after="120" w:line="240" w:lineRule="auto"/>
              <w:ind w:left="252"/>
              <w:rPr>
                <w:rFonts w:ascii="Times New Roman" w:eastAsia="Arial" w:hAnsi="Times New Roman" w:cs="Times New Roman"/>
              </w:rPr>
            </w:pPr>
            <w:r w:rsidRPr="00EE4BAB">
              <w:rPr>
                <w:rFonts w:ascii="Times New Roman" w:eastAsia="Times New Roman" w:hAnsi="Times New Roman" w:cs="Times New Roman"/>
                <w:lang w:eastAsia="ja-JP"/>
              </w:rPr>
              <w:t xml:space="preserve">The characters that comprise the password should not be displayed as </w:t>
            </w:r>
            <w:r w:rsidRPr="00EE4BAB">
              <w:rPr>
                <w:rFonts w:ascii="Times New Roman" w:eastAsia="Times New Roman" w:hAnsi="Times New Roman" w:cs="Times New Roman"/>
                <w:sz w:val="24"/>
                <w:szCs w:val="24"/>
                <w:lang w:eastAsia="ja-JP"/>
              </w:rPr>
              <w:t xml:space="preserve">plaintext </w:t>
            </w:r>
            <w:r w:rsidRPr="00EE4BAB">
              <w:rPr>
                <w:rFonts w:ascii="Times New Roman" w:eastAsia="Times New Roman" w:hAnsi="Times New Roman" w:cs="Times New Roman"/>
                <w:lang w:eastAsia="ja-JP"/>
              </w:rPr>
              <w:t>in the textbox during entry.</w:t>
            </w:r>
          </w:p>
          <w:p w:rsidR="00EE4BAB" w:rsidRPr="00EE4BAB" w:rsidRDefault="00EE4BAB" w:rsidP="00EE4BAB">
            <w:pPr>
              <w:spacing w:after="0" w:line="256" w:lineRule="auto"/>
              <w:ind w:left="360"/>
              <w:rPr>
                <w:rFonts w:ascii="Times New Roman" w:eastAsia="MS Mincho" w:hAnsi="Times New Roman" w:cs="Times New Roman"/>
                <w:lang w:eastAsia="ja-JP"/>
              </w:rPr>
            </w:pPr>
            <w:r w:rsidRPr="00EE4BAB">
              <w:rPr>
                <w:rFonts w:ascii="Times New Roman" w:eastAsia="Times New Roman" w:hAnsi="Times New Roman" w:cs="Times New Roman"/>
                <w:lang w:eastAsia="ja-JP"/>
              </w:rPr>
              <w:t xml:space="preserve">Prevent SQL query attacks by checking for values that would not be in a user name or password. </w:t>
            </w:r>
          </w:p>
        </w:tc>
      </w:tr>
    </w:tbl>
    <w:p w:rsidR="00EE4BAB" w:rsidRPr="00EE4BAB" w:rsidRDefault="00EE4BAB" w:rsidP="00EE4BAB">
      <w:pPr>
        <w:spacing w:after="0" w:line="240" w:lineRule="auto"/>
        <w:rPr>
          <w:rFonts w:ascii="Times New Roman" w:eastAsia="MS Mincho" w:hAnsi="Times New Roman" w:cs="Times New Roman"/>
          <w:sz w:val="24"/>
          <w:szCs w:val="24"/>
          <w:lang w:eastAsia="ja-JP"/>
        </w:rPr>
      </w:pPr>
    </w:p>
    <w:p w:rsidR="00EE4BAB" w:rsidRPr="00EE4BAB" w:rsidRDefault="00EE4BAB" w:rsidP="00EE4BAB">
      <w:pPr>
        <w:spacing w:after="0" w:line="256" w:lineRule="auto"/>
        <w:jc w:val="center"/>
        <w:rPr>
          <w:rFonts w:ascii="Times New Roman" w:eastAsia="MS Mincho" w:hAnsi="Times New Roman" w:cs="Times New Roman"/>
          <w:sz w:val="24"/>
          <w:szCs w:val="24"/>
          <w:lang w:eastAsia="ja-JP"/>
        </w:rPr>
      </w:pPr>
      <w:r w:rsidRPr="00EE4BAB">
        <w:rPr>
          <w:rFonts w:ascii="Times New Roman" w:eastAsia="MS Mincho" w:hAnsi="Times New Roman" w:cs="Times New Roman"/>
          <w:sz w:val="24"/>
          <w:szCs w:val="24"/>
          <w:lang w:eastAsia="ja-JP"/>
        </w:rPr>
        <w:t xml:space="preserve">Figure </w:t>
      </w:r>
      <w:r>
        <w:rPr>
          <w:rFonts w:ascii="Times New Roman" w:eastAsia="MS Mincho" w:hAnsi="Times New Roman" w:cs="Times New Roman"/>
          <w:sz w:val="24"/>
          <w:szCs w:val="24"/>
          <w:lang w:eastAsia="ja-JP"/>
        </w:rPr>
        <w:t>2.3</w:t>
      </w:r>
      <w:r w:rsidRPr="00EE4BAB">
        <w:rPr>
          <w:rFonts w:ascii="Times New Roman" w:eastAsia="MS Mincho" w:hAnsi="Times New Roman" w:cs="Times New Roman"/>
          <w:sz w:val="24"/>
          <w:szCs w:val="24"/>
          <w:lang w:eastAsia="ja-JP"/>
        </w:rPr>
        <w:t xml:space="preserve">: Use case description for </w:t>
      </w:r>
      <w:r w:rsidRPr="00EE4BAB">
        <w:rPr>
          <w:rFonts w:ascii="Courier New" w:eastAsia="MS Mincho" w:hAnsi="Courier New" w:cs="Courier New"/>
          <w:lang w:eastAsia="ja-JP"/>
        </w:rPr>
        <w:t xml:space="preserve">Login with </w:t>
      </w:r>
      <w:r>
        <w:rPr>
          <w:rFonts w:ascii="Courier New" w:eastAsia="MS Mincho" w:hAnsi="Courier New" w:cs="Courier New"/>
          <w:lang w:eastAsia="ja-JP"/>
        </w:rPr>
        <w:t>failure</w:t>
      </w:r>
      <w:r w:rsidRPr="00EE4BAB">
        <w:rPr>
          <w:rFonts w:ascii="Times New Roman" w:eastAsia="MS Mincho" w:hAnsi="Times New Roman" w:cs="Times New Roman"/>
          <w:sz w:val="24"/>
          <w:szCs w:val="24"/>
          <w:lang w:eastAsia="ja-JP"/>
        </w:rPr>
        <w:t>.</w:t>
      </w:r>
    </w:p>
    <w:p w:rsidR="00AB1DF1" w:rsidRDefault="00AB1DF1">
      <w:pPr>
        <w:rPr>
          <w:rFonts w:ascii="Times New Roman" w:eastAsia="Times New Roman" w:hAnsi="Times New Roman" w:cs="Times New Roman"/>
          <w:sz w:val="24"/>
          <w:szCs w:val="20"/>
        </w:rPr>
      </w:pPr>
    </w:p>
    <w:p w:rsidR="00EE4BAB" w:rsidRDefault="00EE4BAB">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p w:rsidR="00415669" w:rsidRPr="00415669" w:rsidRDefault="00415669" w:rsidP="00415669">
      <w:pPr>
        <w:spacing w:after="0" w:line="240" w:lineRule="auto"/>
        <w:rPr>
          <w:rFonts w:ascii="Times New Roman" w:eastAsia="MS Mincho" w:hAnsi="Times New Roman" w:cs="Times New Roman"/>
          <w:sz w:val="24"/>
          <w:szCs w:val="24"/>
          <w:lang w:eastAsia="ja-JP"/>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415669" w:rsidRPr="00415669" w:rsidTr="00DB76C4">
        <w:tc>
          <w:tcPr>
            <w:tcW w:w="1908" w:type="dxa"/>
          </w:tcPr>
          <w:p w:rsidR="00415669" w:rsidRPr="00415669" w:rsidRDefault="00415669" w:rsidP="00415669">
            <w:pPr>
              <w:spacing w:after="0" w:line="240"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Use case name</w:t>
            </w:r>
          </w:p>
        </w:tc>
        <w:tc>
          <w:tcPr>
            <w:tcW w:w="6948" w:type="dxa"/>
          </w:tcPr>
          <w:p w:rsidR="00415669" w:rsidRPr="00415669" w:rsidRDefault="00415669" w:rsidP="00415669">
            <w:pPr>
              <w:spacing w:after="0" w:line="240" w:lineRule="auto"/>
              <w:rPr>
                <w:rFonts w:ascii="Courier New" w:eastAsia="MS Mincho" w:hAnsi="Courier New" w:cs="Courier New"/>
                <w:lang w:eastAsia="ja-JP"/>
              </w:rPr>
            </w:pPr>
            <w:r w:rsidRPr="00415669">
              <w:rPr>
                <w:rFonts w:ascii="Courier New" w:eastAsia="MS Mincho" w:hAnsi="Courier New" w:cs="Courier New"/>
                <w:lang w:eastAsia="ja-JP"/>
              </w:rPr>
              <w:t>Logout</w:t>
            </w:r>
          </w:p>
        </w:tc>
      </w:tr>
      <w:tr w:rsidR="00415669" w:rsidRPr="00415669" w:rsidTr="00DB76C4">
        <w:tc>
          <w:tcPr>
            <w:tcW w:w="1908" w:type="dxa"/>
          </w:tcPr>
          <w:p w:rsidR="00415669" w:rsidRPr="00415669" w:rsidRDefault="00415669" w:rsidP="00415669">
            <w:pPr>
              <w:spacing w:after="0" w:line="240"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 xml:space="preserve">Participating </w:t>
            </w:r>
          </w:p>
          <w:p w:rsidR="00415669" w:rsidRPr="00415669" w:rsidRDefault="00415669" w:rsidP="00415669">
            <w:pPr>
              <w:spacing w:after="0" w:line="240"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actors</w:t>
            </w:r>
          </w:p>
        </w:tc>
        <w:tc>
          <w:tcPr>
            <w:tcW w:w="6948" w:type="dxa"/>
          </w:tcPr>
          <w:p w:rsidR="00415669" w:rsidRPr="00415669" w:rsidRDefault="00415669" w:rsidP="00415669">
            <w:pPr>
              <w:spacing w:after="0" w:line="240" w:lineRule="auto"/>
              <w:rPr>
                <w:rFonts w:ascii="Times New Roman" w:eastAsia="MS Mincho" w:hAnsi="Times New Roman" w:cs="Times New Roman"/>
                <w:lang w:eastAsia="ja-JP"/>
              </w:rPr>
            </w:pPr>
            <w:r w:rsidRPr="00415669">
              <w:rPr>
                <w:rFonts w:ascii="Times New Roman" w:eastAsia="MS Mincho" w:hAnsi="Times New Roman" w:cs="Times New Roman"/>
                <w:lang w:eastAsia="ja-JP"/>
              </w:rPr>
              <w:t xml:space="preserve">Initiated by </w:t>
            </w:r>
            <w:r w:rsidRPr="00415669">
              <w:rPr>
                <w:rFonts w:ascii="Courier New" w:eastAsia="MS Mincho" w:hAnsi="Courier New" w:cs="Courier New"/>
                <w:lang w:eastAsia="ja-JP"/>
              </w:rPr>
              <w:t>User</w:t>
            </w:r>
          </w:p>
        </w:tc>
      </w:tr>
      <w:tr w:rsidR="00415669" w:rsidRPr="00415669" w:rsidTr="00DB76C4">
        <w:tc>
          <w:tcPr>
            <w:tcW w:w="1908" w:type="dxa"/>
          </w:tcPr>
          <w:p w:rsidR="00415669" w:rsidRPr="00415669" w:rsidRDefault="00415669" w:rsidP="00415669">
            <w:pPr>
              <w:spacing w:after="0" w:line="240"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Flow of events</w:t>
            </w:r>
          </w:p>
        </w:tc>
        <w:tc>
          <w:tcPr>
            <w:tcW w:w="6948" w:type="dxa"/>
          </w:tcPr>
          <w:p w:rsidR="00415669" w:rsidRPr="00415669" w:rsidRDefault="00415669" w:rsidP="00415669">
            <w:pPr>
              <w:numPr>
                <w:ilvl w:val="0"/>
                <w:numId w:val="12"/>
              </w:numPr>
              <w:spacing w:after="0" w:line="240" w:lineRule="auto"/>
              <w:rPr>
                <w:rFonts w:ascii="Times New Roman" w:eastAsia="MS Mincho" w:hAnsi="Times New Roman" w:cs="Times New Roman"/>
                <w:lang w:eastAsia="ja-JP"/>
              </w:rPr>
            </w:pPr>
            <w:r w:rsidRPr="00415669">
              <w:rPr>
                <w:rFonts w:ascii="Times New Roman" w:eastAsia="MS Mincho" w:hAnsi="Times New Roman" w:cs="Times New Roman"/>
                <w:lang w:eastAsia="ja-JP"/>
              </w:rPr>
              <w:t xml:space="preserve">The </w:t>
            </w:r>
            <w:r w:rsidRPr="00415669">
              <w:rPr>
                <w:rFonts w:ascii="Courier New" w:eastAsia="MS Mincho" w:hAnsi="Courier New" w:cs="Courier New"/>
                <w:lang w:eastAsia="ja-JP"/>
              </w:rPr>
              <w:t>User</w:t>
            </w:r>
            <w:r w:rsidRPr="00415669">
              <w:rPr>
                <w:rFonts w:ascii="Times New Roman" w:eastAsia="MS Mincho" w:hAnsi="Times New Roman" w:cs="Times New Roman"/>
                <w:lang w:eastAsia="ja-JP"/>
              </w:rPr>
              <w:t xml:space="preserve"> selects the “Logout” button on the top right corner of the ListMapView.</w:t>
            </w:r>
          </w:p>
          <w:p w:rsidR="00415669" w:rsidRPr="00415669" w:rsidRDefault="00415669" w:rsidP="00415669">
            <w:pPr>
              <w:numPr>
                <w:ilvl w:val="1"/>
                <w:numId w:val="12"/>
              </w:numPr>
              <w:spacing w:after="0" w:line="240" w:lineRule="auto"/>
              <w:rPr>
                <w:rFonts w:ascii="Times New Roman" w:eastAsia="MS Mincho" w:hAnsi="Times New Roman" w:cs="Times New Roman"/>
                <w:lang w:eastAsia="ja-JP"/>
              </w:rPr>
            </w:pPr>
            <w:r w:rsidRPr="00415669">
              <w:rPr>
                <w:rFonts w:ascii="Courier New" w:eastAsia="MS Mincho" w:hAnsi="Courier New" w:cs="Courier New"/>
                <w:lang w:eastAsia="ja-JP"/>
              </w:rPr>
              <w:t>System</w:t>
            </w:r>
            <w:r w:rsidRPr="00415669">
              <w:rPr>
                <w:rFonts w:ascii="Times New Roman" w:eastAsia="MS Mincho" w:hAnsi="Times New Roman" w:cs="Times New Roman"/>
                <w:lang w:eastAsia="ja-JP"/>
              </w:rPr>
              <w:t xml:space="preserve"> responds by </w:t>
            </w:r>
            <w:r w:rsidR="00510E5D">
              <w:rPr>
                <w:rFonts w:ascii="Times New Roman" w:eastAsia="MS Mincho" w:hAnsi="Times New Roman" w:cs="Times New Roman"/>
                <w:lang w:eastAsia="ja-JP"/>
              </w:rPr>
              <w:t>exiting user from the system, clearing the session</w:t>
            </w:r>
            <w:r w:rsidR="009E712D">
              <w:rPr>
                <w:rFonts w:ascii="Times New Roman" w:eastAsia="MS Mincho" w:hAnsi="Times New Roman" w:cs="Times New Roman"/>
                <w:lang w:eastAsia="ja-JP"/>
              </w:rPr>
              <w:t>, and</w:t>
            </w:r>
            <w:r w:rsidRPr="00415669">
              <w:rPr>
                <w:rFonts w:ascii="Times New Roman" w:eastAsia="MS Mincho" w:hAnsi="Times New Roman" w:cs="Times New Roman"/>
                <w:lang w:eastAsia="ja-JP"/>
              </w:rPr>
              <w:t xml:space="preserve"> displaying the “LoginView”.</w:t>
            </w:r>
          </w:p>
        </w:tc>
      </w:tr>
      <w:tr w:rsidR="00415669" w:rsidRPr="00415669" w:rsidTr="00DB76C4">
        <w:tc>
          <w:tcPr>
            <w:tcW w:w="1908" w:type="dxa"/>
          </w:tcPr>
          <w:p w:rsidR="00415669" w:rsidRPr="00415669" w:rsidRDefault="00415669" w:rsidP="00415669">
            <w:pPr>
              <w:spacing w:after="0" w:line="240"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Entry condition</w:t>
            </w:r>
          </w:p>
        </w:tc>
        <w:tc>
          <w:tcPr>
            <w:tcW w:w="6948" w:type="dxa"/>
          </w:tcPr>
          <w:p w:rsidR="00415669" w:rsidRPr="00415669" w:rsidRDefault="00415669" w:rsidP="00415669">
            <w:pPr>
              <w:numPr>
                <w:ilvl w:val="0"/>
                <w:numId w:val="11"/>
              </w:numPr>
              <w:spacing w:after="0" w:line="240" w:lineRule="auto"/>
              <w:rPr>
                <w:rFonts w:ascii="Times New Roman" w:eastAsia="MS Mincho" w:hAnsi="Times New Roman" w:cs="Times New Roman"/>
                <w:lang w:eastAsia="ja-JP"/>
              </w:rPr>
            </w:pPr>
          </w:p>
        </w:tc>
      </w:tr>
      <w:tr w:rsidR="00415669" w:rsidRPr="00415669" w:rsidTr="00DB76C4">
        <w:tc>
          <w:tcPr>
            <w:tcW w:w="1908" w:type="dxa"/>
          </w:tcPr>
          <w:p w:rsidR="00415669" w:rsidRPr="00415669" w:rsidRDefault="00415669" w:rsidP="00415669">
            <w:pPr>
              <w:spacing w:after="0" w:line="240"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Exit condition</w:t>
            </w:r>
          </w:p>
        </w:tc>
        <w:tc>
          <w:tcPr>
            <w:tcW w:w="6948" w:type="dxa"/>
          </w:tcPr>
          <w:p w:rsidR="00415669" w:rsidRPr="00415669" w:rsidRDefault="00415669" w:rsidP="00415669">
            <w:pPr>
              <w:numPr>
                <w:ilvl w:val="0"/>
                <w:numId w:val="10"/>
              </w:numPr>
              <w:spacing w:after="0" w:line="240" w:lineRule="auto"/>
              <w:rPr>
                <w:rFonts w:ascii="Times New Roman" w:eastAsia="MS Mincho" w:hAnsi="Times New Roman" w:cs="Times New Roman"/>
                <w:lang w:eastAsia="ja-JP"/>
              </w:rPr>
            </w:pPr>
            <w:r w:rsidRPr="00415669">
              <w:rPr>
                <w:rFonts w:ascii="Times New Roman" w:eastAsia="MS Mincho" w:hAnsi="Times New Roman" w:cs="Times New Roman"/>
                <w:lang w:eastAsia="ja-JP"/>
              </w:rPr>
              <w:t xml:space="preserve">The </w:t>
            </w:r>
            <w:r w:rsidRPr="00377C71">
              <w:rPr>
                <w:rFonts w:ascii="Courier New" w:eastAsia="MS Mincho" w:hAnsi="Courier New" w:cs="Courier New"/>
                <w:lang w:eastAsia="ja-JP"/>
              </w:rPr>
              <w:t>User</w:t>
            </w:r>
            <w:r w:rsidRPr="00415669">
              <w:rPr>
                <w:rFonts w:ascii="Times New Roman" w:eastAsia="MS Mincho" w:hAnsi="Times New Roman" w:cs="Times New Roman"/>
                <w:lang w:eastAsia="ja-JP"/>
              </w:rPr>
              <w:t xml:space="preserve"> is completely logged out of the system and LoginView is displayed.</w:t>
            </w:r>
          </w:p>
        </w:tc>
      </w:tr>
    </w:tbl>
    <w:p w:rsidR="00415669" w:rsidRDefault="00415669" w:rsidP="00415669">
      <w:pPr>
        <w:spacing w:after="0" w:line="240" w:lineRule="auto"/>
        <w:jc w:val="center"/>
        <w:rPr>
          <w:rFonts w:ascii="Times New Roman" w:eastAsia="MS Mincho" w:hAnsi="Times New Roman" w:cs="Times New Roman"/>
          <w:sz w:val="24"/>
          <w:szCs w:val="24"/>
          <w:lang w:eastAsia="ja-JP"/>
        </w:rPr>
      </w:pPr>
    </w:p>
    <w:p w:rsidR="00415669" w:rsidRPr="00415669" w:rsidRDefault="00415669" w:rsidP="00415669">
      <w:pPr>
        <w:spacing w:after="0" w:line="240" w:lineRule="auto"/>
        <w:jc w:val="center"/>
        <w:rPr>
          <w:rFonts w:ascii="Times New Roman" w:eastAsia="MS Mincho" w:hAnsi="Times New Roman" w:cs="Times New Roman"/>
          <w:sz w:val="24"/>
          <w:szCs w:val="24"/>
          <w:lang w:eastAsia="ja-JP"/>
        </w:rPr>
      </w:pPr>
      <w:r w:rsidRPr="00415669">
        <w:rPr>
          <w:rFonts w:ascii="Times New Roman" w:eastAsia="MS Mincho" w:hAnsi="Times New Roman" w:cs="Times New Roman"/>
          <w:sz w:val="24"/>
          <w:szCs w:val="24"/>
          <w:lang w:eastAsia="ja-JP"/>
        </w:rPr>
        <w:t xml:space="preserve">Figure </w:t>
      </w:r>
      <w:r>
        <w:rPr>
          <w:rFonts w:ascii="Times New Roman" w:eastAsia="MS Mincho" w:hAnsi="Times New Roman" w:cs="Times New Roman"/>
          <w:sz w:val="24"/>
          <w:szCs w:val="24"/>
          <w:lang w:eastAsia="ja-JP"/>
        </w:rPr>
        <w:t>2.4</w:t>
      </w:r>
      <w:r w:rsidRPr="00415669">
        <w:rPr>
          <w:rFonts w:ascii="Times New Roman" w:eastAsia="MS Mincho" w:hAnsi="Times New Roman" w:cs="Times New Roman"/>
          <w:sz w:val="24"/>
          <w:szCs w:val="24"/>
          <w:lang w:eastAsia="ja-JP"/>
        </w:rPr>
        <w:t xml:space="preserve">: Use case description for </w:t>
      </w:r>
      <w:r w:rsidRPr="00415669">
        <w:rPr>
          <w:rFonts w:ascii="Courier New" w:eastAsia="MS Mincho" w:hAnsi="Courier New" w:cs="Courier New"/>
          <w:sz w:val="24"/>
          <w:szCs w:val="24"/>
          <w:lang w:eastAsia="ja-JP"/>
        </w:rPr>
        <w:t>Logout</w:t>
      </w:r>
      <w:r w:rsidRPr="00415669">
        <w:rPr>
          <w:rFonts w:ascii="Times New Roman" w:eastAsia="MS Mincho" w:hAnsi="Times New Roman" w:cs="Times New Roman"/>
          <w:sz w:val="24"/>
          <w:szCs w:val="24"/>
          <w:lang w:eastAsia="ja-JP"/>
        </w:rPr>
        <w:t>.</w:t>
      </w:r>
    </w:p>
    <w:p w:rsidR="00EE4BAB" w:rsidRDefault="00EE4BAB">
      <w:pPr>
        <w:rPr>
          <w:rFonts w:ascii="Times New Roman" w:eastAsia="Times New Roman" w:hAnsi="Times New Roman" w:cs="Times New Roman"/>
          <w:sz w:val="24"/>
          <w:szCs w:val="20"/>
        </w:rPr>
      </w:pPr>
    </w:p>
    <w:p w:rsidR="00415669" w:rsidRDefault="00EE4BAB" w:rsidP="00415669">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p w:rsidR="00BF7B22" w:rsidRPr="00BF7B22" w:rsidRDefault="00BF7B22" w:rsidP="00415669">
      <w:pPr>
        <w:rPr>
          <w:rFonts w:ascii="Times New Roman" w:eastAsia="Times New Roman" w:hAnsi="Times New Roman" w:cs="Times New Roman"/>
          <w:sz w:val="24"/>
          <w:szCs w:val="20"/>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415669" w:rsidRPr="00415669" w:rsidTr="00DB76C4">
        <w:tc>
          <w:tcPr>
            <w:tcW w:w="1908" w:type="dxa"/>
            <w:tcBorders>
              <w:top w:val="single" w:sz="4" w:space="0" w:color="auto"/>
              <w:left w:val="nil"/>
              <w:bottom w:val="single" w:sz="4" w:space="0" w:color="auto"/>
              <w:right w:val="nil"/>
            </w:tcBorders>
            <w:hideMark/>
          </w:tcPr>
          <w:p w:rsidR="00415669" w:rsidRPr="00415669" w:rsidRDefault="00415669" w:rsidP="00415669">
            <w:pPr>
              <w:spacing w:after="0" w:line="254"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Use case name</w:t>
            </w:r>
          </w:p>
        </w:tc>
        <w:tc>
          <w:tcPr>
            <w:tcW w:w="6948" w:type="dxa"/>
            <w:tcBorders>
              <w:top w:val="single" w:sz="4" w:space="0" w:color="auto"/>
              <w:left w:val="nil"/>
              <w:bottom w:val="single" w:sz="4" w:space="0" w:color="auto"/>
              <w:right w:val="nil"/>
            </w:tcBorders>
            <w:hideMark/>
          </w:tcPr>
          <w:p w:rsidR="00415669" w:rsidRPr="00415669" w:rsidRDefault="00415669" w:rsidP="00415669">
            <w:pPr>
              <w:spacing w:after="0" w:line="254" w:lineRule="auto"/>
              <w:rPr>
                <w:rFonts w:ascii="Courier New" w:eastAsia="MS Mincho" w:hAnsi="Courier New" w:cs="Courier New"/>
                <w:lang w:eastAsia="ja-JP"/>
              </w:rPr>
            </w:pPr>
            <w:r w:rsidRPr="00415669">
              <w:rPr>
                <w:rFonts w:ascii="Courier New" w:eastAsia="MS Mincho" w:hAnsi="Courier New" w:cs="Courier New"/>
                <w:lang w:eastAsia="ja-JP"/>
              </w:rPr>
              <w:t>CreateMap</w:t>
            </w:r>
          </w:p>
        </w:tc>
      </w:tr>
      <w:tr w:rsidR="00415669" w:rsidRPr="00415669" w:rsidTr="00DB76C4">
        <w:tc>
          <w:tcPr>
            <w:tcW w:w="1908" w:type="dxa"/>
            <w:tcBorders>
              <w:top w:val="single" w:sz="4" w:space="0" w:color="auto"/>
              <w:left w:val="nil"/>
              <w:bottom w:val="single" w:sz="4" w:space="0" w:color="auto"/>
              <w:right w:val="nil"/>
            </w:tcBorders>
            <w:hideMark/>
          </w:tcPr>
          <w:p w:rsidR="00415669" w:rsidRPr="00415669" w:rsidRDefault="00415669" w:rsidP="00415669">
            <w:pPr>
              <w:spacing w:after="0" w:line="254"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 xml:space="preserve">Participating </w:t>
            </w:r>
          </w:p>
          <w:p w:rsidR="00415669" w:rsidRPr="00415669" w:rsidRDefault="00415669" w:rsidP="00415669">
            <w:pPr>
              <w:spacing w:after="0" w:line="254"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actors</w:t>
            </w:r>
          </w:p>
        </w:tc>
        <w:tc>
          <w:tcPr>
            <w:tcW w:w="6948" w:type="dxa"/>
            <w:tcBorders>
              <w:top w:val="single" w:sz="4" w:space="0" w:color="auto"/>
              <w:left w:val="nil"/>
              <w:bottom w:val="single" w:sz="4" w:space="0" w:color="auto"/>
              <w:right w:val="nil"/>
            </w:tcBorders>
            <w:hideMark/>
          </w:tcPr>
          <w:p w:rsidR="00415669" w:rsidRPr="00415669" w:rsidRDefault="00415669" w:rsidP="00415669">
            <w:pPr>
              <w:spacing w:after="0" w:line="254" w:lineRule="auto"/>
              <w:rPr>
                <w:rFonts w:ascii="Times New Roman" w:eastAsia="MS Mincho" w:hAnsi="Times New Roman" w:cs="Times New Roman"/>
                <w:lang w:eastAsia="ja-JP"/>
              </w:rPr>
            </w:pPr>
            <w:r w:rsidRPr="00415669">
              <w:rPr>
                <w:rFonts w:ascii="Times New Roman" w:eastAsia="MS Mincho" w:hAnsi="Times New Roman" w:cs="Times New Roman"/>
                <w:lang w:eastAsia="ja-JP"/>
              </w:rPr>
              <w:t xml:space="preserve">Initiated by </w:t>
            </w:r>
            <w:r w:rsidRPr="00415669">
              <w:rPr>
                <w:rFonts w:ascii="Courier New" w:eastAsia="MS Mincho" w:hAnsi="Courier New" w:cs="Courier New"/>
                <w:lang w:eastAsia="ja-JP"/>
              </w:rPr>
              <w:t>User</w:t>
            </w:r>
            <w:r w:rsidR="009E712D">
              <w:rPr>
                <w:rFonts w:ascii="Courier New" w:eastAsia="MS Mincho" w:hAnsi="Courier New" w:cs="Courier New"/>
                <w:lang w:eastAsia="ja-JP"/>
              </w:rPr>
              <w:t xml:space="preserve"> and Google Maps JavaScript API</w:t>
            </w:r>
          </w:p>
        </w:tc>
      </w:tr>
      <w:tr w:rsidR="00415669" w:rsidRPr="00415669" w:rsidTr="00DB76C4">
        <w:tc>
          <w:tcPr>
            <w:tcW w:w="1908" w:type="dxa"/>
            <w:tcBorders>
              <w:top w:val="single" w:sz="4" w:space="0" w:color="auto"/>
              <w:left w:val="nil"/>
              <w:bottom w:val="single" w:sz="4" w:space="0" w:color="auto"/>
              <w:right w:val="nil"/>
            </w:tcBorders>
            <w:hideMark/>
          </w:tcPr>
          <w:p w:rsidR="00415669" w:rsidRPr="00415669" w:rsidRDefault="00415669" w:rsidP="00415669">
            <w:pPr>
              <w:spacing w:after="0" w:line="254"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Flow of events</w:t>
            </w:r>
          </w:p>
        </w:tc>
        <w:tc>
          <w:tcPr>
            <w:tcW w:w="6948" w:type="dxa"/>
            <w:tcBorders>
              <w:top w:val="single" w:sz="4" w:space="0" w:color="auto"/>
              <w:left w:val="nil"/>
              <w:bottom w:val="single" w:sz="4" w:space="0" w:color="auto"/>
              <w:right w:val="nil"/>
            </w:tcBorders>
            <w:hideMark/>
          </w:tcPr>
          <w:p w:rsidR="00415669" w:rsidRPr="00415669" w:rsidRDefault="00415669" w:rsidP="00415669">
            <w:pPr>
              <w:numPr>
                <w:ilvl w:val="0"/>
                <w:numId w:val="17"/>
              </w:numPr>
              <w:spacing w:after="0"/>
              <w:contextualSpacing/>
              <w:rPr>
                <w:rFonts w:ascii="Times New Roman" w:eastAsia="MS Mincho" w:hAnsi="Times New Roman" w:cs="Times New Roman"/>
                <w:lang w:eastAsia="ja-JP"/>
              </w:rPr>
            </w:pPr>
            <w:r w:rsidRPr="00415669">
              <w:rPr>
                <w:rFonts w:ascii="Times New Roman" w:eastAsia="MS Mincho" w:hAnsi="Times New Roman" w:cs="Times New Roman"/>
                <w:lang w:eastAsia="ja-JP"/>
              </w:rPr>
              <w:t xml:space="preserve">The </w:t>
            </w:r>
            <w:r w:rsidRPr="00BF7B22">
              <w:rPr>
                <w:rFonts w:ascii="Courier New" w:eastAsia="MS Mincho" w:hAnsi="Courier New" w:cs="Courier New"/>
                <w:lang w:eastAsia="ja-JP"/>
              </w:rPr>
              <w:t>User</w:t>
            </w:r>
            <w:r w:rsidRPr="00415669">
              <w:rPr>
                <w:rFonts w:ascii="Times New Roman" w:eastAsia="MS Mincho" w:hAnsi="Times New Roman" w:cs="Times New Roman"/>
                <w:lang w:eastAsia="ja-JP"/>
              </w:rPr>
              <w:t xml:space="preserve"> selects the “CreateMap” function from the “ListMap” view.</w:t>
            </w:r>
          </w:p>
          <w:p w:rsidR="00415669" w:rsidRPr="00415669" w:rsidRDefault="00415669" w:rsidP="00415669">
            <w:pPr>
              <w:numPr>
                <w:ilvl w:val="0"/>
                <w:numId w:val="17"/>
              </w:numPr>
              <w:tabs>
                <w:tab w:val="clear" w:pos="360"/>
              </w:tabs>
              <w:spacing w:after="0"/>
              <w:ind w:left="1320"/>
              <w:contextualSpacing/>
              <w:rPr>
                <w:rFonts w:ascii="Times New Roman" w:eastAsia="MS Mincho" w:hAnsi="Times New Roman" w:cs="Times New Roman"/>
                <w:lang w:eastAsia="ja-JP"/>
              </w:rPr>
            </w:pPr>
            <w:r w:rsidRPr="00415669">
              <w:rPr>
                <w:rFonts w:ascii="Times New Roman" w:eastAsia="MS Mincho" w:hAnsi="Times New Roman" w:cs="Times New Roman"/>
                <w:lang w:eastAsia="ja-JP"/>
              </w:rPr>
              <w:t xml:space="preserve">The </w:t>
            </w:r>
            <w:r w:rsidR="00377C71" w:rsidRPr="00BF7B22">
              <w:rPr>
                <w:rFonts w:ascii="Courier New" w:eastAsia="MS Mincho" w:hAnsi="Courier New" w:cs="Courier New"/>
                <w:lang w:eastAsia="ja-JP"/>
              </w:rPr>
              <w:t>S</w:t>
            </w:r>
            <w:r w:rsidRPr="00BF7B22">
              <w:rPr>
                <w:rFonts w:ascii="Courier New" w:eastAsia="MS Mincho" w:hAnsi="Courier New" w:cs="Courier New"/>
                <w:lang w:eastAsia="ja-JP"/>
              </w:rPr>
              <w:t>ystem</w:t>
            </w:r>
            <w:r>
              <w:rPr>
                <w:rFonts w:ascii="Times New Roman" w:eastAsia="MS Mincho" w:hAnsi="Times New Roman" w:cs="Times New Roman"/>
                <w:i/>
                <w:lang w:eastAsia="ja-JP"/>
              </w:rPr>
              <w:t xml:space="preserve"> </w:t>
            </w:r>
            <w:r>
              <w:rPr>
                <w:rFonts w:ascii="Times New Roman" w:eastAsia="MS Mincho" w:hAnsi="Times New Roman" w:cs="Times New Roman"/>
                <w:lang w:eastAsia="ja-JP"/>
              </w:rPr>
              <w:t xml:space="preserve">prompts the </w:t>
            </w:r>
            <w:r w:rsidRPr="00415669">
              <w:rPr>
                <w:rFonts w:ascii="Times New Roman" w:eastAsia="MS Mincho" w:hAnsi="Times New Roman" w:cs="Times New Roman"/>
                <w:lang w:eastAsia="ja-JP"/>
              </w:rPr>
              <w:t>to enter a name</w:t>
            </w:r>
            <w:r w:rsidR="00D14C43">
              <w:rPr>
                <w:rFonts w:ascii="Times New Roman" w:eastAsia="MS Mincho" w:hAnsi="Times New Roman" w:cs="Times New Roman"/>
                <w:lang w:eastAsia="ja-JP"/>
              </w:rPr>
              <w:t xml:space="preserve"> and description</w:t>
            </w:r>
            <w:r w:rsidRPr="00415669">
              <w:rPr>
                <w:rFonts w:ascii="Times New Roman" w:eastAsia="MS Mincho" w:hAnsi="Times New Roman" w:cs="Times New Roman"/>
                <w:lang w:eastAsia="ja-JP"/>
              </w:rPr>
              <w:t xml:space="preserve"> for the map.</w:t>
            </w:r>
          </w:p>
          <w:p w:rsidR="00415669" w:rsidRPr="00415669" w:rsidRDefault="00415669" w:rsidP="00415669">
            <w:pPr>
              <w:numPr>
                <w:ilvl w:val="0"/>
                <w:numId w:val="17"/>
              </w:numPr>
              <w:spacing w:after="0"/>
              <w:contextualSpacing/>
              <w:rPr>
                <w:rFonts w:ascii="Times New Roman" w:eastAsia="MS Mincho" w:hAnsi="Times New Roman" w:cs="Times New Roman"/>
                <w:lang w:eastAsia="ja-JP"/>
              </w:rPr>
            </w:pPr>
            <w:r w:rsidRPr="00415669">
              <w:rPr>
                <w:rFonts w:ascii="Times New Roman" w:eastAsia="MS Mincho" w:hAnsi="Times New Roman" w:cs="Times New Roman"/>
                <w:lang w:eastAsia="ja-JP"/>
              </w:rPr>
              <w:t xml:space="preserve">The </w:t>
            </w:r>
            <w:r w:rsidRPr="00BF7B22">
              <w:rPr>
                <w:rFonts w:ascii="Courier New" w:eastAsia="MS Mincho" w:hAnsi="Courier New" w:cs="Courier New"/>
                <w:lang w:eastAsia="ja-JP"/>
              </w:rPr>
              <w:t>User</w:t>
            </w:r>
            <w:r w:rsidRPr="00415669">
              <w:rPr>
                <w:rFonts w:ascii="Times New Roman" w:eastAsia="MS Mincho" w:hAnsi="Times New Roman" w:cs="Times New Roman"/>
                <w:lang w:eastAsia="ja-JP"/>
              </w:rPr>
              <w:t xml:space="preserve"> enter the name</w:t>
            </w:r>
            <w:r w:rsidR="00D14C43">
              <w:rPr>
                <w:rFonts w:ascii="Times New Roman" w:eastAsia="MS Mincho" w:hAnsi="Times New Roman" w:cs="Times New Roman"/>
                <w:lang w:eastAsia="ja-JP"/>
              </w:rPr>
              <w:t xml:space="preserve"> and description</w:t>
            </w:r>
            <w:r w:rsidRPr="00415669">
              <w:rPr>
                <w:rFonts w:ascii="Times New Roman" w:eastAsia="MS Mincho" w:hAnsi="Times New Roman" w:cs="Times New Roman"/>
                <w:lang w:eastAsia="ja-JP"/>
              </w:rPr>
              <w:t xml:space="preserve"> of the new map then clicks </w:t>
            </w:r>
            <w:r w:rsidR="00D14C43">
              <w:rPr>
                <w:rFonts w:ascii="Times New Roman" w:eastAsia="MS Mincho" w:hAnsi="Times New Roman" w:cs="Times New Roman"/>
                <w:lang w:eastAsia="ja-JP"/>
              </w:rPr>
              <w:t>“submit"</w:t>
            </w:r>
            <w:r w:rsidRPr="00415669">
              <w:rPr>
                <w:rFonts w:ascii="Times New Roman" w:eastAsia="MS Mincho" w:hAnsi="Times New Roman" w:cs="Times New Roman"/>
                <w:lang w:eastAsia="ja-JP"/>
              </w:rPr>
              <w:t xml:space="preserve">. </w:t>
            </w:r>
          </w:p>
          <w:p w:rsidR="00415669" w:rsidRPr="009E712D" w:rsidRDefault="00415669" w:rsidP="00415669">
            <w:pPr>
              <w:numPr>
                <w:ilvl w:val="0"/>
                <w:numId w:val="17"/>
              </w:numPr>
              <w:tabs>
                <w:tab w:val="clear" w:pos="360"/>
              </w:tabs>
              <w:spacing w:after="0"/>
              <w:ind w:left="1320"/>
              <w:contextualSpacing/>
              <w:rPr>
                <w:rFonts w:ascii="Calibri" w:eastAsia="Calibri" w:hAnsi="Calibri" w:cs="Times New Roman"/>
              </w:rPr>
            </w:pPr>
            <w:r w:rsidRPr="00415669">
              <w:rPr>
                <w:rFonts w:ascii="Times New Roman" w:eastAsia="MS Mincho" w:hAnsi="Times New Roman" w:cs="Times New Roman"/>
                <w:lang w:eastAsia="ja-JP"/>
              </w:rPr>
              <w:t xml:space="preserve">The </w:t>
            </w:r>
            <w:r w:rsidR="00377C71" w:rsidRPr="00BF7B22">
              <w:rPr>
                <w:rFonts w:ascii="Courier New" w:eastAsia="MS Mincho" w:hAnsi="Courier New" w:cs="Courier New"/>
                <w:lang w:eastAsia="ja-JP"/>
              </w:rPr>
              <w:t>S</w:t>
            </w:r>
            <w:r w:rsidRPr="00BF7B22">
              <w:rPr>
                <w:rFonts w:ascii="Courier New" w:eastAsia="MS Mincho" w:hAnsi="Courier New" w:cs="Courier New"/>
                <w:lang w:eastAsia="ja-JP"/>
              </w:rPr>
              <w:t>ystem</w:t>
            </w:r>
            <w:r w:rsidR="009E712D">
              <w:rPr>
                <w:rFonts w:ascii="Courier New" w:eastAsia="MS Mincho" w:hAnsi="Courier New" w:cs="Courier New"/>
                <w:lang w:eastAsia="ja-JP"/>
              </w:rPr>
              <w:t xml:space="preserve"> </w:t>
            </w:r>
            <w:r w:rsidR="009E712D">
              <w:rPr>
                <w:rFonts w:ascii="Times New Roman" w:eastAsia="MS Mincho" w:hAnsi="Times New Roman" w:cs="Times New Roman"/>
                <w:lang w:eastAsia="ja-JP"/>
              </w:rPr>
              <w:t xml:space="preserve">creates a map object and saves to database then opens the </w:t>
            </w:r>
            <w:r w:rsidR="009E712D" w:rsidRPr="00415669">
              <w:rPr>
                <w:rFonts w:ascii="Times New Roman" w:eastAsia="MS Mincho" w:hAnsi="Times New Roman" w:cs="Times New Roman"/>
                <w:lang w:eastAsia="ja-JP"/>
              </w:rPr>
              <w:t>“EditMap</w:t>
            </w:r>
            <w:r w:rsidR="009E712D">
              <w:rPr>
                <w:rFonts w:ascii="Times New Roman" w:eastAsia="MS Mincho" w:hAnsi="Times New Roman" w:cs="Times New Roman"/>
                <w:lang w:eastAsia="ja-JP"/>
              </w:rPr>
              <w:t>View” page</w:t>
            </w:r>
            <w:r w:rsidR="003A48A7">
              <w:rPr>
                <w:rFonts w:ascii="Times New Roman" w:eastAsia="MS Mincho" w:hAnsi="Times New Roman" w:cs="Times New Roman"/>
                <w:lang w:eastAsia="ja-JP"/>
              </w:rPr>
              <w:t xml:space="preserve"> and calls the </w:t>
            </w:r>
            <w:r w:rsidR="003A48A7" w:rsidRPr="003A48A7">
              <w:rPr>
                <w:rFonts w:ascii="Courier New" w:eastAsia="MS Mincho" w:hAnsi="Courier New" w:cs="Courier New"/>
                <w:lang w:eastAsia="ja-JP"/>
              </w:rPr>
              <w:t>Google Maps JavaScript API</w:t>
            </w:r>
            <w:r w:rsidR="003A48A7">
              <w:rPr>
                <w:rFonts w:ascii="Times New Roman" w:eastAsia="MS Mincho" w:hAnsi="Times New Roman" w:cs="Times New Roman"/>
                <w:lang w:eastAsia="ja-JP"/>
              </w:rPr>
              <w:t>.</w:t>
            </w:r>
          </w:p>
          <w:p w:rsidR="009E712D" w:rsidRPr="00415669" w:rsidRDefault="003A48A7" w:rsidP="003A48A7">
            <w:pPr>
              <w:numPr>
                <w:ilvl w:val="0"/>
                <w:numId w:val="17"/>
              </w:numPr>
              <w:spacing w:after="0"/>
              <w:contextualSpacing/>
              <w:rPr>
                <w:rFonts w:ascii="Calibri" w:eastAsia="Calibri" w:hAnsi="Calibri" w:cs="Times New Roman"/>
              </w:rPr>
            </w:pPr>
            <w:r w:rsidRPr="003A48A7">
              <w:rPr>
                <w:rFonts w:ascii="Courier New" w:eastAsia="MS Mincho" w:hAnsi="Courier New" w:cs="Courier New"/>
                <w:lang w:eastAsia="ja-JP"/>
              </w:rPr>
              <w:t>Google Maps JavaScript API</w:t>
            </w:r>
            <w:r>
              <w:rPr>
                <w:rFonts w:ascii="Calibri" w:eastAsia="Calibri" w:hAnsi="Calibri" w:cs="Times New Roman"/>
              </w:rPr>
              <w:t xml:space="preserve"> creates an empty map that is displayed on the “EditMapView” page. The </w:t>
            </w:r>
            <w:r w:rsidRPr="003A48A7">
              <w:rPr>
                <w:rFonts w:ascii="Courier New" w:eastAsia="MS Mincho" w:hAnsi="Courier New" w:cs="Courier New"/>
                <w:lang w:eastAsia="ja-JP"/>
              </w:rPr>
              <w:t>User’s</w:t>
            </w:r>
            <w:r>
              <w:rPr>
                <w:rFonts w:ascii="Calibri" w:eastAsia="Calibri" w:hAnsi="Calibri" w:cs="Times New Roman"/>
              </w:rPr>
              <w:t xml:space="preserve"> map centers to the </w:t>
            </w:r>
            <w:r w:rsidRPr="003A48A7">
              <w:rPr>
                <w:rFonts w:ascii="Courier New" w:eastAsia="MS Mincho" w:hAnsi="Courier New" w:cs="Courier New"/>
                <w:lang w:eastAsia="ja-JP"/>
              </w:rPr>
              <w:t>User’s</w:t>
            </w:r>
            <w:r>
              <w:rPr>
                <w:rFonts w:ascii="Calibri" w:eastAsia="Calibri" w:hAnsi="Calibri" w:cs="Times New Roman"/>
              </w:rPr>
              <w:t xml:space="preserve"> current locations.</w:t>
            </w:r>
          </w:p>
        </w:tc>
      </w:tr>
      <w:tr w:rsidR="00415669" w:rsidRPr="00415669" w:rsidTr="00DB76C4">
        <w:tc>
          <w:tcPr>
            <w:tcW w:w="1908" w:type="dxa"/>
            <w:tcBorders>
              <w:top w:val="single" w:sz="4" w:space="0" w:color="auto"/>
              <w:left w:val="nil"/>
              <w:bottom w:val="single" w:sz="4" w:space="0" w:color="auto"/>
              <w:right w:val="nil"/>
            </w:tcBorders>
            <w:hideMark/>
          </w:tcPr>
          <w:p w:rsidR="00415669" w:rsidRPr="00415669" w:rsidRDefault="00415669" w:rsidP="00415669">
            <w:pPr>
              <w:spacing w:after="0" w:line="254"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Entry condition</w:t>
            </w:r>
          </w:p>
        </w:tc>
        <w:tc>
          <w:tcPr>
            <w:tcW w:w="6948" w:type="dxa"/>
            <w:tcBorders>
              <w:top w:val="single" w:sz="4" w:space="0" w:color="auto"/>
              <w:left w:val="nil"/>
              <w:bottom w:val="single" w:sz="4" w:space="0" w:color="auto"/>
              <w:right w:val="nil"/>
            </w:tcBorders>
            <w:hideMark/>
          </w:tcPr>
          <w:p w:rsidR="00415669" w:rsidRPr="00415669" w:rsidRDefault="00415669" w:rsidP="00415669">
            <w:pPr>
              <w:numPr>
                <w:ilvl w:val="0"/>
                <w:numId w:val="7"/>
              </w:numPr>
              <w:spacing w:after="0" w:line="254" w:lineRule="auto"/>
              <w:rPr>
                <w:rFonts w:ascii="Times New Roman" w:eastAsia="MS Mincho" w:hAnsi="Times New Roman" w:cs="Times New Roman"/>
                <w:lang w:eastAsia="ja-JP"/>
              </w:rPr>
            </w:pPr>
          </w:p>
        </w:tc>
      </w:tr>
      <w:tr w:rsidR="00415669" w:rsidRPr="00415669" w:rsidTr="00DB76C4">
        <w:tc>
          <w:tcPr>
            <w:tcW w:w="1908" w:type="dxa"/>
            <w:tcBorders>
              <w:top w:val="single" w:sz="4" w:space="0" w:color="auto"/>
              <w:left w:val="nil"/>
              <w:bottom w:val="single" w:sz="4" w:space="0" w:color="auto"/>
              <w:right w:val="nil"/>
            </w:tcBorders>
            <w:hideMark/>
          </w:tcPr>
          <w:p w:rsidR="00415669" w:rsidRPr="00415669" w:rsidRDefault="00415669" w:rsidP="00415669">
            <w:pPr>
              <w:spacing w:after="0" w:line="254"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Exit condition</w:t>
            </w:r>
          </w:p>
        </w:tc>
        <w:tc>
          <w:tcPr>
            <w:tcW w:w="6948" w:type="dxa"/>
            <w:tcBorders>
              <w:top w:val="single" w:sz="4" w:space="0" w:color="auto"/>
              <w:left w:val="nil"/>
              <w:bottom w:val="single" w:sz="4" w:space="0" w:color="auto"/>
              <w:right w:val="nil"/>
            </w:tcBorders>
            <w:hideMark/>
          </w:tcPr>
          <w:p w:rsidR="00415669" w:rsidRPr="00415669" w:rsidRDefault="00415669" w:rsidP="00415669">
            <w:pPr>
              <w:numPr>
                <w:ilvl w:val="0"/>
                <w:numId w:val="8"/>
              </w:numPr>
              <w:spacing w:after="0" w:line="254" w:lineRule="auto"/>
              <w:rPr>
                <w:rFonts w:ascii="Times New Roman" w:eastAsia="MS Mincho" w:hAnsi="Times New Roman" w:cs="Times New Roman"/>
                <w:lang w:eastAsia="ja-JP"/>
              </w:rPr>
            </w:pPr>
          </w:p>
        </w:tc>
      </w:tr>
    </w:tbl>
    <w:p w:rsidR="00415669" w:rsidRPr="00EE4BAB" w:rsidRDefault="00415669" w:rsidP="00415669">
      <w:pPr>
        <w:spacing w:after="0" w:line="240" w:lineRule="auto"/>
        <w:rPr>
          <w:rFonts w:ascii="Times New Roman" w:eastAsia="MS Mincho" w:hAnsi="Times New Roman" w:cs="Times New Roman"/>
          <w:sz w:val="24"/>
          <w:szCs w:val="24"/>
          <w:lang w:eastAsia="ja-JP"/>
        </w:rPr>
      </w:pPr>
    </w:p>
    <w:p w:rsidR="00415669" w:rsidRPr="00415669" w:rsidRDefault="00415669" w:rsidP="00C961ED">
      <w:pPr>
        <w:spacing w:after="0" w:line="256" w:lineRule="auto"/>
        <w:jc w:val="center"/>
        <w:rPr>
          <w:rFonts w:ascii="Calibri" w:eastAsia="Calibri" w:hAnsi="Calibri" w:cs="Times New Roman"/>
        </w:rPr>
      </w:pPr>
      <w:r w:rsidRPr="00EE4BAB">
        <w:rPr>
          <w:rFonts w:ascii="Times New Roman" w:eastAsia="MS Mincho" w:hAnsi="Times New Roman" w:cs="Times New Roman"/>
          <w:sz w:val="24"/>
          <w:szCs w:val="24"/>
          <w:lang w:eastAsia="ja-JP"/>
        </w:rPr>
        <w:t xml:space="preserve">Figure </w:t>
      </w:r>
      <w:r>
        <w:rPr>
          <w:rFonts w:ascii="Times New Roman" w:eastAsia="MS Mincho" w:hAnsi="Times New Roman" w:cs="Times New Roman"/>
          <w:sz w:val="24"/>
          <w:szCs w:val="24"/>
          <w:lang w:eastAsia="ja-JP"/>
        </w:rPr>
        <w:t>2.5</w:t>
      </w:r>
      <w:r w:rsidRPr="00EE4BAB">
        <w:rPr>
          <w:rFonts w:ascii="Times New Roman" w:eastAsia="MS Mincho" w:hAnsi="Times New Roman" w:cs="Times New Roman"/>
          <w:sz w:val="24"/>
          <w:szCs w:val="24"/>
          <w:lang w:eastAsia="ja-JP"/>
        </w:rPr>
        <w:t xml:space="preserve">: Use case description for </w:t>
      </w:r>
      <w:r w:rsidR="00C961ED">
        <w:rPr>
          <w:rFonts w:ascii="Courier New" w:eastAsia="MS Mincho" w:hAnsi="Courier New" w:cs="Courier New"/>
          <w:sz w:val="24"/>
          <w:szCs w:val="24"/>
          <w:lang w:eastAsia="ja-JP"/>
        </w:rPr>
        <w:t>CreateMap</w:t>
      </w:r>
    </w:p>
    <w:p w:rsidR="00415669" w:rsidRPr="00415669" w:rsidRDefault="00415669" w:rsidP="00415669">
      <w:pPr>
        <w:rPr>
          <w:rFonts w:ascii="Calibri" w:eastAsia="Calibri" w:hAnsi="Calibri" w:cs="Times New Roman"/>
        </w:rPr>
      </w:pPr>
    </w:p>
    <w:p w:rsidR="00415669" w:rsidRPr="00415669" w:rsidRDefault="00415669" w:rsidP="00415669">
      <w:pPr>
        <w:rPr>
          <w:rFonts w:ascii="Calibri" w:eastAsia="Calibri" w:hAnsi="Calibri" w:cs="Times New Roman"/>
        </w:rPr>
      </w:pPr>
    </w:p>
    <w:p w:rsidR="00EE4BAB" w:rsidRDefault="00EE4BAB">
      <w:pPr>
        <w:rPr>
          <w:rFonts w:ascii="Times New Roman" w:eastAsia="Times New Roman" w:hAnsi="Times New Roman" w:cs="Times New Roman"/>
          <w:sz w:val="24"/>
          <w:szCs w:val="20"/>
        </w:rPr>
      </w:pPr>
    </w:p>
    <w:p w:rsidR="00EE4BAB" w:rsidRDefault="00EE4BAB">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p w:rsidR="00C961ED" w:rsidRPr="00415669" w:rsidRDefault="00C961ED" w:rsidP="00C961ED">
      <w:pPr>
        <w:rPr>
          <w:rFonts w:ascii="Calibri" w:eastAsia="Calibri" w:hAnsi="Calibri" w:cs="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C961ED" w:rsidRPr="00415669" w:rsidTr="00DB76C4">
        <w:tc>
          <w:tcPr>
            <w:tcW w:w="1908" w:type="dxa"/>
            <w:tcBorders>
              <w:top w:val="single" w:sz="4" w:space="0" w:color="auto"/>
              <w:left w:val="nil"/>
              <w:bottom w:val="single" w:sz="4" w:space="0" w:color="auto"/>
              <w:right w:val="nil"/>
            </w:tcBorders>
            <w:hideMark/>
          </w:tcPr>
          <w:p w:rsidR="00C961ED" w:rsidRPr="00415669" w:rsidRDefault="00C961ED" w:rsidP="00DB76C4">
            <w:pPr>
              <w:spacing w:after="0" w:line="254"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Use case name</w:t>
            </w:r>
          </w:p>
        </w:tc>
        <w:tc>
          <w:tcPr>
            <w:tcW w:w="6948" w:type="dxa"/>
            <w:tcBorders>
              <w:top w:val="single" w:sz="4" w:space="0" w:color="auto"/>
              <w:left w:val="nil"/>
              <w:bottom w:val="single" w:sz="4" w:space="0" w:color="auto"/>
              <w:right w:val="nil"/>
            </w:tcBorders>
            <w:hideMark/>
          </w:tcPr>
          <w:p w:rsidR="00C961ED" w:rsidRPr="00415669" w:rsidRDefault="00C961ED" w:rsidP="00DB76C4">
            <w:pPr>
              <w:spacing w:after="0" w:line="254" w:lineRule="auto"/>
              <w:rPr>
                <w:rFonts w:ascii="Courier New" w:eastAsia="MS Mincho" w:hAnsi="Courier New" w:cs="Courier New"/>
                <w:lang w:eastAsia="ja-JP"/>
              </w:rPr>
            </w:pPr>
            <w:r>
              <w:rPr>
                <w:rFonts w:ascii="Courier New" w:eastAsia="MS Mincho" w:hAnsi="Courier New" w:cs="Courier New"/>
                <w:lang w:eastAsia="ja-JP"/>
              </w:rPr>
              <w:t>SaveMap</w:t>
            </w:r>
          </w:p>
        </w:tc>
      </w:tr>
      <w:tr w:rsidR="00C961ED" w:rsidRPr="00415669" w:rsidTr="00DB76C4">
        <w:tc>
          <w:tcPr>
            <w:tcW w:w="1908" w:type="dxa"/>
            <w:tcBorders>
              <w:top w:val="single" w:sz="4" w:space="0" w:color="auto"/>
              <w:left w:val="nil"/>
              <w:bottom w:val="single" w:sz="4" w:space="0" w:color="auto"/>
              <w:right w:val="nil"/>
            </w:tcBorders>
            <w:hideMark/>
          </w:tcPr>
          <w:p w:rsidR="00C961ED" w:rsidRPr="00415669" w:rsidRDefault="00C961ED" w:rsidP="00DB76C4">
            <w:pPr>
              <w:spacing w:after="0" w:line="254"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 xml:space="preserve">Participating </w:t>
            </w:r>
          </w:p>
          <w:p w:rsidR="00C961ED" w:rsidRPr="00415669" w:rsidRDefault="00C961ED" w:rsidP="00DB76C4">
            <w:pPr>
              <w:spacing w:after="0" w:line="254"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actors</w:t>
            </w:r>
          </w:p>
        </w:tc>
        <w:tc>
          <w:tcPr>
            <w:tcW w:w="6948" w:type="dxa"/>
            <w:tcBorders>
              <w:top w:val="single" w:sz="4" w:space="0" w:color="auto"/>
              <w:left w:val="nil"/>
              <w:bottom w:val="single" w:sz="4" w:space="0" w:color="auto"/>
              <w:right w:val="nil"/>
            </w:tcBorders>
            <w:hideMark/>
          </w:tcPr>
          <w:p w:rsidR="00C961ED" w:rsidRPr="00415669" w:rsidRDefault="00C961ED" w:rsidP="00DB76C4">
            <w:pPr>
              <w:spacing w:after="0" w:line="254" w:lineRule="auto"/>
              <w:rPr>
                <w:rFonts w:ascii="Times New Roman" w:eastAsia="MS Mincho" w:hAnsi="Times New Roman" w:cs="Times New Roman"/>
                <w:lang w:eastAsia="ja-JP"/>
              </w:rPr>
            </w:pPr>
            <w:r w:rsidRPr="00415669">
              <w:rPr>
                <w:rFonts w:ascii="Times New Roman" w:eastAsia="MS Mincho" w:hAnsi="Times New Roman" w:cs="Times New Roman"/>
                <w:lang w:eastAsia="ja-JP"/>
              </w:rPr>
              <w:t xml:space="preserve">Initiated by </w:t>
            </w:r>
            <w:r w:rsidRPr="00415669">
              <w:rPr>
                <w:rFonts w:ascii="Courier New" w:eastAsia="MS Mincho" w:hAnsi="Courier New" w:cs="Courier New"/>
                <w:lang w:eastAsia="ja-JP"/>
              </w:rPr>
              <w:t>User</w:t>
            </w:r>
          </w:p>
        </w:tc>
      </w:tr>
      <w:tr w:rsidR="00C961ED" w:rsidRPr="00415669" w:rsidTr="00DB76C4">
        <w:tc>
          <w:tcPr>
            <w:tcW w:w="1908" w:type="dxa"/>
            <w:tcBorders>
              <w:top w:val="single" w:sz="4" w:space="0" w:color="auto"/>
              <w:left w:val="nil"/>
              <w:bottom w:val="single" w:sz="4" w:space="0" w:color="auto"/>
              <w:right w:val="nil"/>
            </w:tcBorders>
            <w:hideMark/>
          </w:tcPr>
          <w:p w:rsidR="00C961ED" w:rsidRPr="00415669" w:rsidRDefault="00C961ED" w:rsidP="00DB76C4">
            <w:pPr>
              <w:spacing w:after="0" w:line="254"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Flow of events</w:t>
            </w:r>
          </w:p>
        </w:tc>
        <w:tc>
          <w:tcPr>
            <w:tcW w:w="6948" w:type="dxa"/>
            <w:tcBorders>
              <w:top w:val="single" w:sz="4" w:space="0" w:color="auto"/>
              <w:left w:val="nil"/>
              <w:bottom w:val="single" w:sz="4" w:space="0" w:color="auto"/>
              <w:right w:val="nil"/>
            </w:tcBorders>
            <w:hideMark/>
          </w:tcPr>
          <w:p w:rsidR="00C961ED" w:rsidRPr="00415669" w:rsidRDefault="00C961ED" w:rsidP="00C961ED">
            <w:pPr>
              <w:numPr>
                <w:ilvl w:val="0"/>
                <w:numId w:val="18"/>
              </w:numPr>
              <w:spacing w:after="0"/>
              <w:contextualSpacing/>
              <w:rPr>
                <w:rFonts w:ascii="Times New Roman" w:eastAsia="MS Mincho" w:hAnsi="Times New Roman" w:cs="Times New Roman"/>
                <w:lang w:eastAsia="ja-JP"/>
              </w:rPr>
            </w:pPr>
            <w:r w:rsidRPr="00415669">
              <w:rPr>
                <w:rFonts w:ascii="Times New Roman" w:eastAsia="MS Mincho" w:hAnsi="Times New Roman" w:cs="Times New Roman"/>
                <w:lang w:eastAsia="ja-JP"/>
              </w:rPr>
              <w:t xml:space="preserve">The </w:t>
            </w:r>
            <w:r w:rsidRPr="00BF7B22">
              <w:rPr>
                <w:rFonts w:ascii="Courier New" w:eastAsia="MS Mincho" w:hAnsi="Courier New" w:cs="Courier New"/>
                <w:lang w:eastAsia="ja-JP"/>
              </w:rPr>
              <w:t>User</w:t>
            </w:r>
            <w:r w:rsidRPr="00415669">
              <w:rPr>
                <w:rFonts w:ascii="Times New Roman" w:eastAsia="MS Mincho" w:hAnsi="Times New Roman" w:cs="Times New Roman"/>
                <w:lang w:eastAsia="ja-JP"/>
              </w:rPr>
              <w:t xml:space="preserve"> selects the “</w:t>
            </w:r>
            <w:r>
              <w:rPr>
                <w:rFonts w:ascii="Times New Roman" w:eastAsia="MS Mincho" w:hAnsi="Times New Roman" w:cs="Times New Roman"/>
                <w:lang w:eastAsia="ja-JP"/>
              </w:rPr>
              <w:t>SaveMap” function</w:t>
            </w:r>
            <w:r w:rsidRPr="00415669">
              <w:rPr>
                <w:rFonts w:ascii="Times New Roman" w:eastAsia="MS Mincho" w:hAnsi="Times New Roman" w:cs="Times New Roman"/>
                <w:lang w:eastAsia="ja-JP"/>
              </w:rPr>
              <w:t>.</w:t>
            </w:r>
          </w:p>
          <w:p w:rsidR="00C961ED" w:rsidRPr="00415669" w:rsidRDefault="00C961ED" w:rsidP="00FD5949">
            <w:pPr>
              <w:numPr>
                <w:ilvl w:val="0"/>
                <w:numId w:val="18"/>
              </w:numPr>
              <w:tabs>
                <w:tab w:val="clear" w:pos="360"/>
              </w:tabs>
              <w:spacing w:after="0"/>
              <w:ind w:left="1050"/>
              <w:contextualSpacing/>
              <w:rPr>
                <w:rFonts w:ascii="Calibri" w:eastAsia="Calibri" w:hAnsi="Calibri" w:cs="Times New Roman"/>
              </w:rPr>
            </w:pPr>
            <w:r w:rsidRPr="00415669">
              <w:rPr>
                <w:rFonts w:ascii="Times New Roman" w:eastAsia="MS Mincho" w:hAnsi="Times New Roman" w:cs="Times New Roman"/>
                <w:lang w:eastAsia="ja-JP"/>
              </w:rPr>
              <w:t xml:space="preserve">The </w:t>
            </w:r>
            <w:r w:rsidR="00BF7B22" w:rsidRPr="00BF7B22">
              <w:rPr>
                <w:rFonts w:ascii="Courier New" w:eastAsia="MS Mincho" w:hAnsi="Courier New" w:cs="Courier New"/>
                <w:lang w:eastAsia="ja-JP"/>
              </w:rPr>
              <w:t>S</w:t>
            </w:r>
            <w:r w:rsidRPr="00BF7B22">
              <w:rPr>
                <w:rFonts w:ascii="Courier New" w:eastAsia="MS Mincho" w:hAnsi="Courier New" w:cs="Courier New"/>
                <w:lang w:eastAsia="ja-JP"/>
              </w:rPr>
              <w:t>ystem</w:t>
            </w:r>
            <w:r w:rsidRPr="00C961ED">
              <w:rPr>
                <w:rFonts w:ascii="Times New Roman" w:eastAsia="MS Mincho" w:hAnsi="Times New Roman" w:cs="Times New Roman"/>
                <w:i/>
                <w:lang w:eastAsia="ja-JP"/>
              </w:rPr>
              <w:t xml:space="preserve"> </w:t>
            </w:r>
            <w:r w:rsidRPr="00C961ED">
              <w:rPr>
                <w:rFonts w:ascii="Times New Roman" w:eastAsia="MS Mincho" w:hAnsi="Times New Roman" w:cs="Times New Roman"/>
                <w:lang w:eastAsia="ja-JP"/>
              </w:rPr>
              <w:t>saves appropriate data to the datab</w:t>
            </w:r>
            <w:r w:rsidR="00BF7B22">
              <w:rPr>
                <w:rFonts w:ascii="Times New Roman" w:eastAsia="MS Mincho" w:hAnsi="Times New Roman" w:cs="Times New Roman"/>
                <w:lang w:eastAsia="ja-JP"/>
              </w:rPr>
              <w:t>a</w:t>
            </w:r>
            <w:r w:rsidRPr="00C961ED">
              <w:rPr>
                <w:rFonts w:ascii="Times New Roman" w:eastAsia="MS Mincho" w:hAnsi="Times New Roman" w:cs="Times New Roman"/>
                <w:lang w:eastAsia="ja-JP"/>
              </w:rPr>
              <w:t>se</w:t>
            </w:r>
            <w:r w:rsidRPr="00415669">
              <w:rPr>
                <w:rFonts w:ascii="Times New Roman" w:eastAsia="MS Mincho" w:hAnsi="Times New Roman" w:cs="Times New Roman"/>
                <w:lang w:eastAsia="ja-JP"/>
              </w:rPr>
              <w:t>.</w:t>
            </w:r>
          </w:p>
        </w:tc>
      </w:tr>
      <w:tr w:rsidR="00C961ED" w:rsidRPr="00415669" w:rsidTr="00DB76C4">
        <w:tc>
          <w:tcPr>
            <w:tcW w:w="1908" w:type="dxa"/>
            <w:tcBorders>
              <w:top w:val="single" w:sz="4" w:space="0" w:color="auto"/>
              <w:left w:val="nil"/>
              <w:bottom w:val="single" w:sz="4" w:space="0" w:color="auto"/>
              <w:right w:val="nil"/>
            </w:tcBorders>
            <w:hideMark/>
          </w:tcPr>
          <w:p w:rsidR="00C961ED" w:rsidRPr="00415669" w:rsidRDefault="00C961ED" w:rsidP="00DB76C4">
            <w:pPr>
              <w:spacing w:after="0" w:line="254"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Entry condition</w:t>
            </w:r>
          </w:p>
        </w:tc>
        <w:tc>
          <w:tcPr>
            <w:tcW w:w="6948" w:type="dxa"/>
            <w:tcBorders>
              <w:top w:val="single" w:sz="4" w:space="0" w:color="auto"/>
              <w:left w:val="nil"/>
              <w:bottom w:val="single" w:sz="4" w:space="0" w:color="auto"/>
              <w:right w:val="nil"/>
            </w:tcBorders>
            <w:hideMark/>
          </w:tcPr>
          <w:p w:rsidR="00C961ED" w:rsidRPr="00415669" w:rsidRDefault="00C961ED" w:rsidP="00DB76C4">
            <w:pPr>
              <w:numPr>
                <w:ilvl w:val="0"/>
                <w:numId w:val="7"/>
              </w:numPr>
              <w:spacing w:after="0" w:line="254" w:lineRule="auto"/>
              <w:rPr>
                <w:rFonts w:ascii="Times New Roman" w:eastAsia="MS Mincho" w:hAnsi="Times New Roman" w:cs="Times New Roman"/>
                <w:lang w:eastAsia="ja-JP"/>
              </w:rPr>
            </w:pPr>
          </w:p>
        </w:tc>
      </w:tr>
      <w:tr w:rsidR="00C961ED" w:rsidRPr="00415669" w:rsidTr="00DB76C4">
        <w:tc>
          <w:tcPr>
            <w:tcW w:w="1908" w:type="dxa"/>
            <w:tcBorders>
              <w:top w:val="single" w:sz="4" w:space="0" w:color="auto"/>
              <w:left w:val="nil"/>
              <w:bottom w:val="single" w:sz="4" w:space="0" w:color="auto"/>
              <w:right w:val="nil"/>
            </w:tcBorders>
            <w:hideMark/>
          </w:tcPr>
          <w:p w:rsidR="00C961ED" w:rsidRPr="00415669" w:rsidRDefault="00C961ED" w:rsidP="00DB76C4">
            <w:pPr>
              <w:spacing w:after="0" w:line="254" w:lineRule="auto"/>
              <w:rPr>
                <w:rFonts w:ascii="Times New Roman" w:eastAsia="MS Mincho" w:hAnsi="Times New Roman" w:cs="Times New Roman"/>
                <w:i/>
                <w:lang w:eastAsia="ja-JP"/>
              </w:rPr>
            </w:pPr>
            <w:r w:rsidRPr="00415669">
              <w:rPr>
                <w:rFonts w:ascii="Times New Roman" w:eastAsia="MS Mincho" w:hAnsi="Times New Roman" w:cs="Times New Roman"/>
                <w:i/>
                <w:lang w:eastAsia="ja-JP"/>
              </w:rPr>
              <w:t>Exit condition</w:t>
            </w:r>
          </w:p>
        </w:tc>
        <w:tc>
          <w:tcPr>
            <w:tcW w:w="6948" w:type="dxa"/>
            <w:tcBorders>
              <w:top w:val="single" w:sz="4" w:space="0" w:color="auto"/>
              <w:left w:val="nil"/>
              <w:bottom w:val="single" w:sz="4" w:space="0" w:color="auto"/>
              <w:right w:val="nil"/>
            </w:tcBorders>
            <w:hideMark/>
          </w:tcPr>
          <w:p w:rsidR="00C961ED" w:rsidRPr="00415669" w:rsidRDefault="00C961ED" w:rsidP="00DB76C4">
            <w:pPr>
              <w:numPr>
                <w:ilvl w:val="0"/>
                <w:numId w:val="8"/>
              </w:numPr>
              <w:spacing w:after="0" w:line="254" w:lineRule="auto"/>
              <w:rPr>
                <w:rFonts w:ascii="Times New Roman" w:eastAsia="MS Mincho" w:hAnsi="Times New Roman" w:cs="Times New Roman"/>
                <w:lang w:eastAsia="ja-JP"/>
              </w:rPr>
            </w:pPr>
          </w:p>
        </w:tc>
      </w:tr>
    </w:tbl>
    <w:p w:rsidR="00C961ED" w:rsidRPr="00EE4BAB" w:rsidRDefault="00C961ED" w:rsidP="00C961ED">
      <w:pPr>
        <w:spacing w:after="0" w:line="240" w:lineRule="auto"/>
        <w:rPr>
          <w:rFonts w:ascii="Times New Roman" w:eastAsia="MS Mincho" w:hAnsi="Times New Roman" w:cs="Times New Roman"/>
          <w:sz w:val="24"/>
          <w:szCs w:val="24"/>
          <w:lang w:eastAsia="ja-JP"/>
        </w:rPr>
      </w:pPr>
    </w:p>
    <w:p w:rsidR="00C961ED" w:rsidRPr="00415669" w:rsidRDefault="00C961ED" w:rsidP="00C961ED">
      <w:pPr>
        <w:spacing w:after="0" w:line="256" w:lineRule="auto"/>
        <w:jc w:val="center"/>
        <w:rPr>
          <w:rFonts w:ascii="Calibri" w:eastAsia="Calibri" w:hAnsi="Calibri" w:cs="Times New Roman"/>
        </w:rPr>
      </w:pPr>
      <w:r w:rsidRPr="00EE4BAB">
        <w:rPr>
          <w:rFonts w:ascii="Times New Roman" w:eastAsia="MS Mincho" w:hAnsi="Times New Roman" w:cs="Times New Roman"/>
          <w:sz w:val="24"/>
          <w:szCs w:val="24"/>
          <w:lang w:eastAsia="ja-JP"/>
        </w:rPr>
        <w:t xml:space="preserve">Figure </w:t>
      </w:r>
      <w:r>
        <w:rPr>
          <w:rFonts w:ascii="Times New Roman" w:eastAsia="MS Mincho" w:hAnsi="Times New Roman" w:cs="Times New Roman"/>
          <w:sz w:val="24"/>
          <w:szCs w:val="24"/>
          <w:lang w:eastAsia="ja-JP"/>
        </w:rPr>
        <w:t>2.</w:t>
      </w:r>
      <w:r w:rsidR="00FD5949">
        <w:rPr>
          <w:rFonts w:ascii="Times New Roman" w:eastAsia="MS Mincho" w:hAnsi="Times New Roman" w:cs="Times New Roman"/>
          <w:sz w:val="24"/>
          <w:szCs w:val="24"/>
          <w:lang w:eastAsia="ja-JP"/>
        </w:rPr>
        <w:t>6</w:t>
      </w:r>
      <w:r w:rsidRPr="00EE4BAB">
        <w:rPr>
          <w:rFonts w:ascii="Times New Roman" w:eastAsia="MS Mincho" w:hAnsi="Times New Roman" w:cs="Times New Roman"/>
          <w:sz w:val="24"/>
          <w:szCs w:val="24"/>
          <w:lang w:eastAsia="ja-JP"/>
        </w:rPr>
        <w:t xml:space="preserve">: Use case description for </w:t>
      </w:r>
      <w:r w:rsidR="00FD5949">
        <w:rPr>
          <w:rFonts w:ascii="Courier New" w:eastAsia="MS Mincho" w:hAnsi="Courier New" w:cs="Courier New"/>
          <w:sz w:val="24"/>
          <w:szCs w:val="24"/>
          <w:lang w:eastAsia="ja-JP"/>
        </w:rPr>
        <w:t>SaveMap</w:t>
      </w:r>
    </w:p>
    <w:p w:rsidR="00EE4BAB" w:rsidRDefault="00EE4BAB">
      <w:pPr>
        <w:rPr>
          <w:rFonts w:ascii="Times New Roman" w:eastAsia="Times New Roman" w:hAnsi="Times New Roman" w:cs="Times New Roman"/>
          <w:sz w:val="24"/>
          <w:szCs w:val="20"/>
        </w:rPr>
      </w:pPr>
    </w:p>
    <w:p w:rsidR="00EE4BAB" w:rsidRDefault="00EE4BAB">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p w:rsidR="00FD5949" w:rsidRPr="00FD5949" w:rsidRDefault="00FD5949" w:rsidP="00FD5949">
      <w:pPr>
        <w:spacing w:after="0" w:line="240" w:lineRule="auto"/>
        <w:jc w:val="center"/>
        <w:rPr>
          <w:rFonts w:ascii="Times New Roman" w:eastAsia="MS Mincho" w:hAnsi="Times New Roman" w:cs="Times New Roman"/>
          <w:sz w:val="24"/>
          <w:szCs w:val="24"/>
          <w:lang w:eastAsia="ja-JP"/>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Use case name</w:t>
            </w:r>
          </w:p>
        </w:tc>
        <w:tc>
          <w:tcPr>
            <w:tcW w:w="694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Courier New" w:eastAsia="MS Mincho" w:hAnsi="Courier New" w:cs="Courier New"/>
                <w:lang w:eastAsia="ja-JP"/>
              </w:rPr>
            </w:pPr>
            <w:r w:rsidRPr="00FD5949">
              <w:rPr>
                <w:rFonts w:ascii="Courier New" w:eastAsia="MS Mincho" w:hAnsi="Courier New" w:cs="Courier New"/>
                <w:lang w:eastAsia="ja-JP"/>
              </w:rPr>
              <w:t>EditMap</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 xml:space="preserve">Participating </w:t>
            </w:r>
          </w:p>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actors</w:t>
            </w:r>
          </w:p>
        </w:tc>
        <w:tc>
          <w:tcPr>
            <w:tcW w:w="694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Initiated by </w:t>
            </w:r>
            <w:r w:rsidRPr="00FD5949">
              <w:rPr>
                <w:rFonts w:ascii="Courier New" w:eastAsia="MS Mincho" w:hAnsi="Courier New" w:cs="Courier New"/>
                <w:lang w:eastAsia="ja-JP"/>
              </w:rPr>
              <w:t>User</w:t>
            </w:r>
            <w:r w:rsidR="003A48A7">
              <w:rPr>
                <w:rFonts w:ascii="Courier New" w:eastAsia="MS Mincho" w:hAnsi="Courier New" w:cs="Courier New"/>
                <w:lang w:eastAsia="ja-JP"/>
              </w:rPr>
              <w:t xml:space="preserve"> and Google Maps JavaScript API</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Flow of events</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22"/>
              </w:num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The </w:t>
            </w:r>
            <w:r w:rsidRPr="00FD5949">
              <w:rPr>
                <w:rFonts w:ascii="Courier New" w:eastAsia="MS Mincho" w:hAnsi="Courier New" w:cs="Courier New"/>
                <w:lang w:eastAsia="ja-JP"/>
              </w:rPr>
              <w:t>User</w:t>
            </w:r>
            <w:r w:rsidR="003A48A7">
              <w:rPr>
                <w:rFonts w:ascii="Times New Roman" w:eastAsia="MS Mincho" w:hAnsi="Times New Roman" w:cs="Times New Roman"/>
                <w:lang w:eastAsia="ja-JP"/>
              </w:rPr>
              <w:t xml:space="preserve"> selects a drawing on the map. </w:t>
            </w:r>
          </w:p>
          <w:p w:rsidR="009540F8" w:rsidRDefault="009540F8" w:rsidP="00FD5949">
            <w:pPr>
              <w:numPr>
                <w:ilvl w:val="1"/>
                <w:numId w:val="22"/>
              </w:numPr>
              <w:spacing w:after="0" w:line="240" w:lineRule="auto"/>
              <w:rPr>
                <w:rFonts w:ascii="Times New Roman" w:eastAsia="MS Mincho" w:hAnsi="Times New Roman" w:cs="Times New Roman"/>
                <w:lang w:eastAsia="ja-JP"/>
              </w:rPr>
            </w:pPr>
            <w:r>
              <w:rPr>
                <w:rFonts w:ascii="Courier New" w:eastAsia="MS Mincho" w:hAnsi="Courier New" w:cs="Courier New"/>
                <w:lang w:eastAsia="ja-JP"/>
              </w:rPr>
              <w:t xml:space="preserve">Google Maps JavaScript API </w:t>
            </w:r>
            <w:r w:rsidRPr="009540F8">
              <w:rPr>
                <w:rFonts w:ascii="Times New Roman" w:eastAsia="MS Mincho" w:hAnsi="Times New Roman" w:cs="Times New Roman"/>
                <w:lang w:eastAsia="ja-JP"/>
              </w:rPr>
              <w:t>makes the drawing editable and highlighted.</w:t>
            </w:r>
          </w:p>
          <w:p w:rsidR="00FD5949" w:rsidRPr="009540F8" w:rsidRDefault="00FD5949" w:rsidP="009540F8">
            <w:pPr>
              <w:spacing w:after="0" w:line="240" w:lineRule="auto"/>
              <w:rPr>
                <w:rFonts w:ascii="Times New Roman" w:eastAsia="MS Mincho" w:hAnsi="Times New Roman" w:cs="Times New Roman"/>
                <w:lang w:eastAsia="ja-JP"/>
              </w:rPr>
            </w:pPr>
            <w:r w:rsidRPr="009540F8">
              <w:rPr>
                <w:rFonts w:ascii="Times New Roman" w:eastAsia="MS Mincho" w:hAnsi="Times New Roman" w:cs="Times New Roman"/>
                <w:lang w:eastAsia="ja-JP"/>
              </w:rPr>
              <w:t xml:space="preserve">3.   The </w:t>
            </w:r>
            <w:del w:id="5" w:author="Kyle Z">
              <w:r w:rsidRPr="009540F8">
                <w:rPr>
                  <w:rFonts w:ascii="Times New Roman" w:eastAsia="MS Mincho" w:hAnsi="Times New Roman" w:cs="Times New Roman"/>
                  <w:lang w:eastAsia="ja-JP"/>
                </w:rPr>
                <w:delText>user</w:delText>
              </w:r>
            </w:del>
            <w:ins w:id="6" w:author="Kyle Z">
              <w:r w:rsidRPr="009540F8">
                <w:rPr>
                  <w:rFonts w:ascii="Courier New" w:eastAsia="MS Mincho" w:hAnsi="Courier New" w:cs="Courier New"/>
                  <w:lang w:eastAsia="ja-JP"/>
                </w:rPr>
                <w:t>User</w:t>
              </w:r>
            </w:ins>
            <w:r w:rsidR="009540F8">
              <w:rPr>
                <w:rFonts w:ascii="Times New Roman" w:eastAsia="MS Mincho" w:hAnsi="Times New Roman" w:cs="Times New Roman"/>
                <w:lang w:eastAsia="ja-JP"/>
              </w:rPr>
              <w:t xml:space="preserve"> clicks the erase </w:t>
            </w:r>
            <w:r w:rsidR="009540F8" w:rsidRPr="009540F8">
              <w:rPr>
                <w:rFonts w:ascii="Times New Roman" w:eastAsia="MS Mincho" w:hAnsi="Times New Roman" w:cs="Times New Roman"/>
                <w:lang w:eastAsia="ja-JP"/>
              </w:rPr>
              <w:t>button</w:t>
            </w:r>
            <w:r w:rsidR="009540F8">
              <w:rPr>
                <w:rFonts w:ascii="Times New Roman" w:eastAsia="MS Mincho" w:hAnsi="Times New Roman" w:cs="Times New Roman"/>
                <w:lang w:eastAsia="ja-JP"/>
              </w:rPr>
              <w:t>.</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ab/>
              <w:t xml:space="preserve">4. </w:t>
            </w:r>
            <w:r w:rsidR="00524E34">
              <w:rPr>
                <w:rFonts w:ascii="Courier New" w:eastAsia="MS Mincho" w:hAnsi="Courier New" w:cs="Courier New"/>
                <w:lang w:eastAsia="ja-JP"/>
              </w:rPr>
              <w:t>Google Maps JavaScript API</w:t>
            </w:r>
            <w:r w:rsidRPr="00FD5949">
              <w:rPr>
                <w:rFonts w:ascii="Courier New" w:eastAsia="MS Mincho" w:hAnsi="Courier New" w:cs="Courier New"/>
                <w:lang w:eastAsia="ja-JP"/>
              </w:rPr>
              <w:t xml:space="preserve"> </w:t>
            </w:r>
            <w:r w:rsidR="00524E34">
              <w:rPr>
                <w:rFonts w:ascii="Times New Roman" w:eastAsia="MS Mincho" w:hAnsi="Times New Roman" w:cs="Times New Roman"/>
                <w:lang w:eastAsia="ja-JP"/>
              </w:rPr>
              <w:t>removes the drawing</w:t>
            </w:r>
            <w:r w:rsidRPr="00FD5949">
              <w:rPr>
                <w:rFonts w:ascii="Times New Roman" w:eastAsia="MS Mincho" w:hAnsi="Times New Roman" w:cs="Times New Roman"/>
                <w:lang w:eastAsia="ja-JP"/>
              </w:rPr>
              <w:t xml:space="preserve"> on the Map.</w:t>
            </w:r>
            <w:r w:rsidR="00524E34">
              <w:rPr>
                <w:rFonts w:ascii="Times New Roman" w:eastAsia="MS Mincho" w:hAnsi="Times New Roman" w:cs="Times New Roman"/>
                <w:lang w:eastAsia="ja-JP"/>
              </w:rPr>
              <w:t xml:space="preserve"> The </w:t>
            </w:r>
            <w:r w:rsidR="00524E34" w:rsidRPr="00524E34">
              <w:rPr>
                <w:rFonts w:ascii="Courier New" w:eastAsia="MS Mincho" w:hAnsi="Courier New" w:cs="Courier New"/>
                <w:lang w:eastAsia="ja-JP"/>
              </w:rPr>
              <w:t>system</w:t>
            </w:r>
            <w:r w:rsidR="00524E34">
              <w:rPr>
                <w:rFonts w:ascii="Times New Roman" w:eastAsia="MS Mincho" w:hAnsi="Times New Roman" w:cs="Times New Roman"/>
                <w:lang w:eastAsia="ja-JP"/>
              </w:rPr>
              <w:t xml:space="preserve"> removes the data associated with drawing form the Map object.</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             .</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Entry condition</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7"/>
              </w:numPr>
              <w:spacing w:after="0" w:line="256"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is directed to EditMapView</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Exit condition</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8"/>
              </w:numPr>
              <w:spacing w:after="0" w:line="256" w:lineRule="auto"/>
              <w:rPr>
                <w:rFonts w:ascii="Times New Roman" w:eastAsia="MS Mincho" w:hAnsi="Times New Roman" w:cs="Times New Roman"/>
                <w:lang w:eastAsia="ja-JP"/>
              </w:rPr>
            </w:pPr>
          </w:p>
        </w:tc>
      </w:tr>
    </w:tbl>
    <w:p w:rsidR="00BF7B22" w:rsidRDefault="00BF7B22" w:rsidP="006F1D89">
      <w:pPr>
        <w:spacing w:after="0" w:line="240" w:lineRule="auto"/>
        <w:jc w:val="center"/>
        <w:rPr>
          <w:rFonts w:ascii="Times New Roman" w:eastAsia="MS Mincho" w:hAnsi="Times New Roman" w:cs="Times New Roman"/>
          <w:sz w:val="24"/>
          <w:szCs w:val="24"/>
          <w:lang w:eastAsia="ja-JP"/>
        </w:rPr>
      </w:pPr>
    </w:p>
    <w:p w:rsidR="00EE4BAB" w:rsidRDefault="00FD5949" w:rsidP="006F1D89">
      <w:pPr>
        <w:spacing w:after="0" w:line="240" w:lineRule="auto"/>
        <w:jc w:val="center"/>
        <w:rPr>
          <w:rFonts w:ascii="Times New Roman" w:eastAsia="Times New Roman" w:hAnsi="Times New Roman" w:cs="Times New Roman"/>
          <w:sz w:val="24"/>
          <w:szCs w:val="20"/>
        </w:rPr>
      </w:pPr>
      <w:r w:rsidRPr="00FD5949">
        <w:rPr>
          <w:rFonts w:ascii="Times New Roman" w:eastAsia="MS Mincho" w:hAnsi="Times New Roman" w:cs="Times New Roman"/>
          <w:sz w:val="24"/>
          <w:szCs w:val="24"/>
          <w:lang w:eastAsia="ja-JP"/>
        </w:rPr>
        <w:t xml:space="preserve">Figure </w:t>
      </w:r>
      <w:r>
        <w:rPr>
          <w:rFonts w:ascii="Times New Roman" w:eastAsia="MS Mincho" w:hAnsi="Times New Roman" w:cs="Times New Roman"/>
          <w:sz w:val="24"/>
          <w:szCs w:val="24"/>
          <w:lang w:eastAsia="ja-JP"/>
        </w:rPr>
        <w:t>2.</w:t>
      </w:r>
      <w:r w:rsidR="00B441B1">
        <w:rPr>
          <w:rFonts w:ascii="Times New Roman" w:eastAsia="MS Mincho" w:hAnsi="Times New Roman" w:cs="Times New Roman"/>
          <w:sz w:val="24"/>
          <w:szCs w:val="24"/>
          <w:lang w:eastAsia="ja-JP"/>
        </w:rPr>
        <w:t>7</w:t>
      </w:r>
      <w:r w:rsidRPr="00FD5949">
        <w:rPr>
          <w:rFonts w:ascii="Times New Roman" w:eastAsia="MS Mincho" w:hAnsi="Times New Roman" w:cs="Times New Roman"/>
          <w:sz w:val="24"/>
          <w:szCs w:val="24"/>
          <w:lang w:eastAsia="ja-JP"/>
        </w:rPr>
        <w:t xml:space="preserve">: Use case description for </w:t>
      </w:r>
      <w:r w:rsidRPr="00FD5949">
        <w:rPr>
          <w:rFonts w:ascii="Courier New" w:eastAsia="MS Mincho" w:hAnsi="Courier New" w:cs="Courier New"/>
          <w:sz w:val="24"/>
          <w:szCs w:val="24"/>
          <w:lang w:eastAsia="ja-JP"/>
        </w:rPr>
        <w:t>EditMap (Erase Tool)</w:t>
      </w:r>
      <w:r w:rsidRPr="00FD5949">
        <w:rPr>
          <w:rFonts w:ascii="Times New Roman" w:eastAsia="MS Mincho" w:hAnsi="Times New Roman" w:cs="Times New Roman"/>
          <w:sz w:val="24"/>
          <w:szCs w:val="24"/>
          <w:lang w:eastAsia="ja-JP"/>
        </w:rPr>
        <w:t>.</w:t>
      </w:r>
    </w:p>
    <w:p w:rsidR="00EE4BAB" w:rsidRDefault="00EE4BAB">
      <w:pPr>
        <w:rPr>
          <w:rFonts w:ascii="Times New Roman" w:eastAsia="Times New Roman" w:hAnsi="Times New Roman" w:cs="Times New Roman"/>
          <w:sz w:val="24"/>
          <w:szCs w:val="20"/>
        </w:rPr>
      </w:pPr>
    </w:p>
    <w:p w:rsidR="00FD5949" w:rsidRPr="00FD5949" w:rsidRDefault="00EE4BAB" w:rsidP="00FD5949">
      <w:pPr>
        <w:jc w:val="center"/>
        <w:rPr>
          <w:rFonts w:ascii="Times New Roman" w:eastAsia="MS Mincho" w:hAnsi="Times New Roman" w:cs="Times New Roman"/>
          <w:sz w:val="24"/>
          <w:szCs w:val="24"/>
          <w:lang w:eastAsia="ja-JP"/>
        </w:rPr>
      </w:pPr>
      <w:r>
        <w:rPr>
          <w:rFonts w:ascii="Times New Roman" w:eastAsia="Times New Roman" w:hAnsi="Times New Roman" w:cs="Times New Roman"/>
          <w:sz w:val="24"/>
          <w:szCs w:val="20"/>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lastRenderedPageBreak/>
              <w:t>Use case name</w:t>
            </w:r>
          </w:p>
        </w:tc>
        <w:tc>
          <w:tcPr>
            <w:tcW w:w="694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Courier New" w:eastAsia="MS Mincho" w:hAnsi="Courier New" w:cs="Courier New"/>
                <w:lang w:eastAsia="ja-JP"/>
              </w:rPr>
            </w:pPr>
            <w:r w:rsidRPr="00FD5949">
              <w:rPr>
                <w:rFonts w:ascii="Courier New" w:eastAsia="MS Mincho" w:hAnsi="Courier New" w:cs="Courier New"/>
                <w:lang w:eastAsia="ja-JP"/>
              </w:rPr>
              <w:t>EditMap</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 xml:space="preserve">Participating </w:t>
            </w:r>
          </w:p>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actors</w:t>
            </w:r>
          </w:p>
        </w:tc>
        <w:tc>
          <w:tcPr>
            <w:tcW w:w="694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Initiated by </w:t>
            </w:r>
            <w:r w:rsidRPr="00FD5949">
              <w:rPr>
                <w:rFonts w:ascii="Courier New" w:eastAsia="MS Mincho" w:hAnsi="Courier New" w:cs="Courier New"/>
                <w:lang w:eastAsia="ja-JP"/>
              </w:rPr>
              <w:t>User</w:t>
            </w:r>
            <w:r w:rsidR="004750E3">
              <w:rPr>
                <w:rFonts w:ascii="Courier New" w:eastAsia="MS Mincho" w:hAnsi="Courier New" w:cs="Courier New"/>
                <w:lang w:eastAsia="ja-JP"/>
              </w:rPr>
              <w:t xml:space="preserve"> and Google Maps JavaScript API</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Flow of events</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23"/>
              </w:num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selects the Annotate tool from the toolbar.</w:t>
            </w:r>
          </w:p>
          <w:p w:rsidR="00FD5949" w:rsidRPr="00FD5949" w:rsidRDefault="004750E3" w:rsidP="00FD5949">
            <w:pPr>
              <w:numPr>
                <w:ilvl w:val="1"/>
                <w:numId w:val="23"/>
              </w:numPr>
              <w:spacing w:after="0" w:line="240" w:lineRule="auto"/>
              <w:rPr>
                <w:rFonts w:ascii="Times New Roman" w:eastAsia="MS Mincho" w:hAnsi="Times New Roman" w:cs="Times New Roman"/>
                <w:lang w:eastAsia="ja-JP"/>
              </w:rPr>
            </w:pPr>
            <w:r w:rsidRPr="004750E3">
              <w:rPr>
                <w:rFonts w:ascii="Courier New" w:eastAsia="MS Mincho" w:hAnsi="Courier New" w:cs="Courier New"/>
                <w:lang w:eastAsia="ja-JP"/>
              </w:rPr>
              <w:t>Google Maps JavaScript API</w:t>
            </w:r>
            <w:r w:rsidRPr="00FD5949">
              <w:rPr>
                <w:rFonts w:ascii="Times New Roman" w:eastAsia="MS Mincho" w:hAnsi="Times New Roman" w:cs="Times New Roman"/>
                <w:lang w:eastAsia="ja-JP"/>
              </w:rPr>
              <w:t xml:space="preserve"> </w:t>
            </w:r>
            <w:r w:rsidR="00FD5949" w:rsidRPr="00FD5949">
              <w:rPr>
                <w:rFonts w:ascii="Times New Roman" w:eastAsia="MS Mincho" w:hAnsi="Times New Roman" w:cs="Times New Roman"/>
                <w:lang w:eastAsia="ja-JP"/>
              </w:rPr>
              <w:t>responds by changing the panning tool to the annotate tool while mouse cursor is on the map.</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3.   The user clicks any area on the map to make an annotation.</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ab/>
              <w:t xml:space="preserve">4.   </w:t>
            </w:r>
            <w:r w:rsidR="004750E3" w:rsidRPr="004750E3">
              <w:rPr>
                <w:rFonts w:ascii="Courier New" w:eastAsia="MS Mincho" w:hAnsi="Courier New" w:cs="Courier New"/>
                <w:lang w:eastAsia="ja-JP"/>
              </w:rPr>
              <w:t>Google Maps JavaScript API</w:t>
            </w:r>
            <w:r w:rsidR="004750E3" w:rsidRPr="00FD5949">
              <w:rPr>
                <w:rFonts w:ascii="Times New Roman" w:eastAsia="MS Mincho" w:hAnsi="Times New Roman" w:cs="Times New Roman"/>
                <w:lang w:eastAsia="ja-JP"/>
              </w:rPr>
              <w:t xml:space="preserve"> </w:t>
            </w:r>
            <w:r w:rsidRPr="00FD5949">
              <w:rPr>
                <w:rFonts w:ascii="Times New Roman" w:eastAsia="MS Mincho" w:hAnsi="Times New Roman" w:cs="Times New Roman"/>
                <w:lang w:eastAsia="ja-JP"/>
              </w:rPr>
              <w:t>draws a small textbox with a cursor inside for the    user add text.</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5.     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can then enter in text in the textbox and selects the Annotate tool from the toolbar to finalize annotation.</w:t>
            </w:r>
          </w:p>
          <w:p w:rsidR="00FD5949" w:rsidRPr="00FD5949" w:rsidRDefault="00FD5949" w:rsidP="00A436F8">
            <w:pPr>
              <w:spacing w:after="0" w:line="240" w:lineRule="auto"/>
              <w:ind w:left="720"/>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6.  </w:t>
            </w:r>
            <w:r w:rsidRPr="00FD5949">
              <w:rPr>
                <w:rFonts w:ascii="Courier New" w:eastAsia="MS Mincho" w:hAnsi="Courier New" w:cs="Courier New"/>
                <w:lang w:eastAsia="ja-JP"/>
              </w:rPr>
              <w:t>System</w:t>
            </w:r>
            <w:r w:rsidR="004750E3">
              <w:rPr>
                <w:rFonts w:ascii="Times New Roman" w:eastAsia="MS Mincho" w:hAnsi="Times New Roman" w:cs="Times New Roman"/>
                <w:lang w:eastAsia="ja-JP"/>
              </w:rPr>
              <w:t xml:space="preserve"> creates a</w:t>
            </w:r>
            <w:r w:rsidRPr="00FD5949">
              <w:rPr>
                <w:rFonts w:ascii="Times New Roman" w:eastAsia="MS Mincho" w:hAnsi="Times New Roman" w:cs="Times New Roman"/>
                <w:lang w:eastAsia="ja-JP"/>
              </w:rPr>
              <w:t xml:space="preserve"> row </w:t>
            </w:r>
            <w:r w:rsidR="004750E3">
              <w:rPr>
                <w:rFonts w:ascii="Times New Roman" w:eastAsia="MS Mincho" w:hAnsi="Times New Roman" w:cs="Times New Roman"/>
                <w:lang w:eastAsia="ja-JP"/>
              </w:rPr>
              <w:t xml:space="preserve">with details about the Annotate </w:t>
            </w:r>
            <w:r w:rsidRPr="00FD5949">
              <w:rPr>
                <w:rFonts w:ascii="Times New Roman" w:eastAsia="MS Mincho" w:hAnsi="Times New Roman" w:cs="Times New Roman"/>
                <w:lang w:eastAsia="ja-JP"/>
              </w:rPr>
              <w:t xml:space="preserve">with a unique identifier in the MarkerListBox.     </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Entry condition</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7"/>
              </w:numPr>
              <w:spacing w:after="0" w:line="256"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is directed to EditMapView</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Exit condition</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8"/>
              </w:numPr>
              <w:spacing w:after="0" w:line="256" w:lineRule="auto"/>
              <w:rPr>
                <w:rFonts w:ascii="Times New Roman" w:eastAsia="MS Mincho" w:hAnsi="Times New Roman" w:cs="Times New Roman"/>
                <w:lang w:eastAsia="ja-JP"/>
              </w:rPr>
            </w:pPr>
          </w:p>
        </w:tc>
      </w:tr>
      <w:tr w:rsidR="00FD5949" w:rsidRPr="00FD5949" w:rsidTr="00DB76C4">
        <w:tc>
          <w:tcPr>
            <w:tcW w:w="1908" w:type="dxa"/>
            <w:tcBorders>
              <w:top w:val="single" w:sz="4" w:space="0" w:color="auto"/>
              <w:left w:val="nil"/>
              <w:bottom w:val="single" w:sz="4" w:space="0" w:color="auto"/>
              <w:right w:val="nil"/>
            </w:tcBorders>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Security Requirements</w:t>
            </w:r>
          </w:p>
        </w:tc>
        <w:tc>
          <w:tcPr>
            <w:tcW w:w="6948" w:type="dxa"/>
            <w:tcBorders>
              <w:top w:val="single" w:sz="4" w:space="0" w:color="auto"/>
              <w:left w:val="nil"/>
              <w:bottom w:val="single" w:sz="4" w:space="0" w:color="auto"/>
              <w:right w:val="nil"/>
            </w:tcBorders>
          </w:tcPr>
          <w:p w:rsidR="00FD5949" w:rsidRPr="00FD5949" w:rsidRDefault="00FD5949" w:rsidP="00FD5949">
            <w:pPr>
              <w:numPr>
                <w:ilvl w:val="0"/>
                <w:numId w:val="8"/>
              </w:numPr>
              <w:spacing w:after="0" w:line="256"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Prevent SQL query attacks by checking input from User</w:t>
            </w:r>
          </w:p>
        </w:tc>
      </w:tr>
    </w:tbl>
    <w:p w:rsidR="00BF7B22" w:rsidRDefault="00BF7B22" w:rsidP="00FD5949">
      <w:pPr>
        <w:spacing w:after="0" w:line="240" w:lineRule="auto"/>
        <w:jc w:val="center"/>
        <w:rPr>
          <w:rFonts w:ascii="Times New Roman" w:eastAsia="MS Mincho" w:hAnsi="Times New Roman" w:cs="Times New Roman"/>
          <w:sz w:val="24"/>
          <w:szCs w:val="24"/>
          <w:lang w:eastAsia="ja-JP"/>
        </w:rPr>
      </w:pPr>
    </w:p>
    <w:p w:rsidR="00FD5949" w:rsidRPr="00FD5949" w:rsidRDefault="00FD5949" w:rsidP="00FD5949">
      <w:pPr>
        <w:spacing w:after="0" w:line="240" w:lineRule="auto"/>
        <w:jc w:val="center"/>
        <w:rPr>
          <w:rFonts w:ascii="Times New Roman" w:eastAsia="MS Mincho" w:hAnsi="Times New Roman" w:cs="Times New Roman"/>
          <w:sz w:val="24"/>
          <w:szCs w:val="24"/>
          <w:lang w:eastAsia="ja-JP"/>
        </w:rPr>
      </w:pPr>
      <w:r w:rsidRPr="00FD5949">
        <w:rPr>
          <w:rFonts w:ascii="Times New Roman" w:eastAsia="MS Mincho" w:hAnsi="Times New Roman" w:cs="Times New Roman"/>
          <w:sz w:val="24"/>
          <w:szCs w:val="24"/>
          <w:lang w:eastAsia="ja-JP"/>
        </w:rPr>
        <w:t xml:space="preserve">Figure </w:t>
      </w:r>
      <w:r>
        <w:rPr>
          <w:rFonts w:ascii="Times New Roman" w:eastAsia="MS Mincho" w:hAnsi="Times New Roman" w:cs="Times New Roman"/>
          <w:sz w:val="24"/>
          <w:szCs w:val="24"/>
          <w:lang w:eastAsia="ja-JP"/>
        </w:rPr>
        <w:t>2.</w:t>
      </w:r>
      <w:r w:rsidR="00B441B1">
        <w:rPr>
          <w:rFonts w:ascii="Times New Roman" w:eastAsia="MS Mincho" w:hAnsi="Times New Roman" w:cs="Times New Roman"/>
          <w:sz w:val="24"/>
          <w:szCs w:val="24"/>
          <w:lang w:eastAsia="ja-JP"/>
        </w:rPr>
        <w:t>8</w:t>
      </w:r>
      <w:r w:rsidRPr="00FD5949">
        <w:rPr>
          <w:rFonts w:ascii="Times New Roman" w:eastAsia="MS Mincho" w:hAnsi="Times New Roman" w:cs="Times New Roman"/>
          <w:sz w:val="24"/>
          <w:szCs w:val="24"/>
          <w:lang w:eastAsia="ja-JP"/>
        </w:rPr>
        <w:t xml:space="preserve">: Use case description for </w:t>
      </w:r>
      <w:r w:rsidRPr="00FD5949">
        <w:rPr>
          <w:rFonts w:ascii="Courier New" w:eastAsia="MS Mincho" w:hAnsi="Courier New" w:cs="Courier New"/>
          <w:sz w:val="24"/>
          <w:szCs w:val="24"/>
          <w:lang w:eastAsia="ja-JP"/>
        </w:rPr>
        <w:t>EditMap (Annotate Tool)</w:t>
      </w:r>
      <w:r w:rsidRPr="00FD5949">
        <w:rPr>
          <w:rFonts w:ascii="Times New Roman" w:eastAsia="MS Mincho" w:hAnsi="Times New Roman" w:cs="Times New Roman"/>
          <w:sz w:val="24"/>
          <w:szCs w:val="24"/>
          <w:lang w:eastAsia="ja-JP"/>
        </w:rPr>
        <w:t>.</w:t>
      </w:r>
    </w:p>
    <w:p w:rsidR="00EE4BAB" w:rsidRDefault="00EE4BAB">
      <w:pPr>
        <w:rPr>
          <w:rFonts w:ascii="Times New Roman" w:eastAsia="Times New Roman" w:hAnsi="Times New Roman" w:cs="Times New Roman"/>
          <w:sz w:val="24"/>
          <w:szCs w:val="20"/>
        </w:rPr>
      </w:pPr>
    </w:p>
    <w:p w:rsidR="00EE4BAB" w:rsidRDefault="00EE4BAB">
      <w:pPr>
        <w:rPr>
          <w:rFonts w:ascii="Times New Roman" w:eastAsia="Times New Roman" w:hAnsi="Times New Roman" w:cs="Times New Roman"/>
          <w:sz w:val="24"/>
          <w:szCs w:val="20"/>
        </w:rPr>
      </w:pPr>
    </w:p>
    <w:p w:rsidR="00EE4BAB" w:rsidRDefault="00EE4BAB">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lastRenderedPageBreak/>
              <w:t>Use case name</w:t>
            </w:r>
          </w:p>
        </w:tc>
        <w:tc>
          <w:tcPr>
            <w:tcW w:w="694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Courier New" w:eastAsia="MS Mincho" w:hAnsi="Courier New" w:cs="Courier New"/>
                <w:lang w:eastAsia="ja-JP"/>
              </w:rPr>
            </w:pPr>
            <w:r w:rsidRPr="00FD5949">
              <w:rPr>
                <w:rFonts w:ascii="Courier New" w:eastAsia="MS Mincho" w:hAnsi="Courier New" w:cs="Courier New"/>
                <w:lang w:eastAsia="ja-JP"/>
              </w:rPr>
              <w:t>Edit</w:t>
            </w:r>
            <w:r w:rsidR="00BF7B22">
              <w:rPr>
                <w:rFonts w:ascii="Courier New" w:eastAsia="MS Mincho" w:hAnsi="Courier New" w:cs="Courier New"/>
                <w:lang w:eastAsia="ja-JP"/>
              </w:rPr>
              <w:t>Map</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 xml:space="preserve">Participating </w:t>
            </w:r>
          </w:p>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actors</w:t>
            </w:r>
          </w:p>
        </w:tc>
        <w:tc>
          <w:tcPr>
            <w:tcW w:w="694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Initiated by </w:t>
            </w:r>
            <w:r w:rsidRPr="00FD5949">
              <w:rPr>
                <w:rFonts w:ascii="Courier New" w:eastAsia="MS Mincho" w:hAnsi="Courier New" w:cs="Courier New"/>
                <w:lang w:eastAsia="ja-JP"/>
              </w:rPr>
              <w:t>User</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Flow of events</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24"/>
              </w:num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selects a “unlock” Button on the MarkerListBox for a specific Marking.</w:t>
            </w:r>
          </w:p>
          <w:p w:rsidR="00FD5949" w:rsidRPr="00FD5949" w:rsidRDefault="00FD5949" w:rsidP="00FD5949">
            <w:pPr>
              <w:numPr>
                <w:ilvl w:val="1"/>
                <w:numId w:val="24"/>
              </w:numPr>
              <w:spacing w:after="0" w:line="240" w:lineRule="auto"/>
              <w:rPr>
                <w:rFonts w:ascii="Times New Roman" w:eastAsia="MS Mincho" w:hAnsi="Times New Roman" w:cs="Times New Roman"/>
                <w:lang w:eastAsia="ja-JP"/>
              </w:rPr>
            </w:pPr>
            <w:r w:rsidRPr="00FD5949">
              <w:rPr>
                <w:rFonts w:ascii="Courier New" w:eastAsia="MS Mincho" w:hAnsi="Courier New" w:cs="Courier New"/>
                <w:lang w:eastAsia="ja-JP"/>
              </w:rPr>
              <w:t>System</w:t>
            </w:r>
            <w:r w:rsidRPr="00FD5949">
              <w:rPr>
                <w:rFonts w:ascii="Times New Roman" w:eastAsia="MS Mincho" w:hAnsi="Times New Roman" w:cs="Times New Roman"/>
                <w:lang w:eastAsia="ja-JP"/>
              </w:rPr>
              <w:t xml:space="preserve"> changes the lock icon next to Marker selected to the unlock icon. “Edit” buttons appear in all label columns except the “Type” label.  “Delete” button appears next to “unlock” button.  The edited labels in the MarkerListBox include “Name”, “Start Time”, “End Time”, and “Description”.</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3.   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clicks on any of the “Edit” buttons in the columns on the Marker selected.</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ab/>
              <w:t xml:space="preserve">4. </w:t>
            </w:r>
            <w:r w:rsidRPr="00FD5949">
              <w:rPr>
                <w:rFonts w:ascii="Courier New" w:eastAsia="MS Mincho" w:hAnsi="Courier New" w:cs="Courier New"/>
                <w:lang w:eastAsia="ja-JP"/>
              </w:rPr>
              <w:t>System</w:t>
            </w:r>
            <w:r w:rsidRPr="00FD5949">
              <w:rPr>
                <w:rFonts w:ascii="Times New Roman" w:eastAsia="MS Mincho" w:hAnsi="Times New Roman" w:cs="Times New Roman"/>
                <w:lang w:eastAsia="ja-JP"/>
              </w:rPr>
              <w:t xml:space="preserve"> pops up a modal with a text box for editing.</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5. 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then adds the desired text and clicks the “Save” button.</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ab/>
              <w:t xml:space="preserve">6. </w:t>
            </w:r>
            <w:r w:rsidRPr="00FD5949">
              <w:rPr>
                <w:rFonts w:ascii="Courier New" w:eastAsia="MS Mincho" w:hAnsi="Courier New" w:cs="Courier New"/>
                <w:lang w:eastAsia="ja-JP"/>
              </w:rPr>
              <w:t>System</w:t>
            </w:r>
            <w:r w:rsidRPr="00FD5949">
              <w:rPr>
                <w:rFonts w:ascii="Times New Roman" w:eastAsia="MS Mincho" w:hAnsi="Times New Roman" w:cs="Times New Roman"/>
                <w:lang w:eastAsia="ja-JP"/>
              </w:rPr>
              <w:t xml:space="preserve"> responds by saving the data entered to the specific Marker in its designated Row.</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 7. 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selects the “unlock” Button to finalize changes to the Marker.</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              8. </w:t>
            </w:r>
            <w:r w:rsidRPr="00FD5949">
              <w:rPr>
                <w:rFonts w:ascii="Courier New" w:eastAsia="MS Mincho" w:hAnsi="Courier New" w:cs="Courier New"/>
                <w:lang w:eastAsia="ja-JP"/>
              </w:rPr>
              <w:t>System</w:t>
            </w:r>
            <w:r w:rsidRPr="00FD5949">
              <w:rPr>
                <w:rFonts w:ascii="Times New Roman" w:eastAsia="MS Mincho" w:hAnsi="Times New Roman" w:cs="Times New Roman"/>
                <w:lang w:eastAsia="ja-JP"/>
              </w:rPr>
              <w:t xml:space="preserve"> removes the “Edit” buttons and changes the unlock icon to the locked icon.</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Entry condition</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7"/>
              </w:numPr>
              <w:spacing w:after="0" w:line="256"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is directed to EditMapView and Marker is created</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Exit condition</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8"/>
              </w:numPr>
              <w:spacing w:after="0" w:line="256" w:lineRule="auto"/>
              <w:rPr>
                <w:rFonts w:ascii="Times New Roman" w:eastAsia="MS Mincho" w:hAnsi="Times New Roman" w:cs="Times New Roman"/>
                <w:lang w:eastAsia="ja-JP"/>
              </w:rPr>
            </w:pPr>
          </w:p>
        </w:tc>
      </w:tr>
      <w:tr w:rsidR="00FD5949" w:rsidRPr="00FD5949" w:rsidTr="00DB76C4">
        <w:tc>
          <w:tcPr>
            <w:tcW w:w="1908" w:type="dxa"/>
            <w:tcBorders>
              <w:top w:val="single" w:sz="4" w:space="0" w:color="auto"/>
              <w:left w:val="nil"/>
              <w:bottom w:val="single" w:sz="4" w:space="0" w:color="auto"/>
              <w:right w:val="nil"/>
            </w:tcBorders>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Security Requirements</w:t>
            </w:r>
          </w:p>
        </w:tc>
        <w:tc>
          <w:tcPr>
            <w:tcW w:w="6948" w:type="dxa"/>
            <w:tcBorders>
              <w:top w:val="single" w:sz="4" w:space="0" w:color="auto"/>
              <w:left w:val="nil"/>
              <w:bottom w:val="single" w:sz="4" w:space="0" w:color="auto"/>
              <w:right w:val="nil"/>
            </w:tcBorders>
          </w:tcPr>
          <w:p w:rsidR="00FD5949" w:rsidRPr="00FD5949" w:rsidRDefault="00FD5949" w:rsidP="00FD5949">
            <w:pPr>
              <w:numPr>
                <w:ilvl w:val="0"/>
                <w:numId w:val="8"/>
              </w:numPr>
              <w:spacing w:after="0" w:line="256"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Prevent SQL query attacks by checking input from User</w:t>
            </w:r>
          </w:p>
        </w:tc>
      </w:tr>
    </w:tbl>
    <w:p w:rsidR="00FD5949" w:rsidRPr="00FD5949" w:rsidRDefault="00FD5949" w:rsidP="00FD5949">
      <w:pPr>
        <w:spacing w:after="0" w:line="240" w:lineRule="auto"/>
        <w:jc w:val="center"/>
        <w:rPr>
          <w:rFonts w:ascii="Times New Roman" w:eastAsia="MS Mincho" w:hAnsi="Times New Roman" w:cs="Times New Roman"/>
          <w:sz w:val="24"/>
          <w:szCs w:val="24"/>
          <w:lang w:eastAsia="ja-JP"/>
        </w:rPr>
      </w:pPr>
    </w:p>
    <w:p w:rsidR="00FD5949" w:rsidRPr="00FD5949" w:rsidRDefault="00FD5949" w:rsidP="00FD5949">
      <w:pPr>
        <w:spacing w:after="0" w:line="240" w:lineRule="auto"/>
        <w:jc w:val="center"/>
        <w:rPr>
          <w:rFonts w:ascii="Times New Roman" w:eastAsia="MS Mincho" w:hAnsi="Times New Roman" w:cs="Times New Roman"/>
          <w:sz w:val="24"/>
          <w:szCs w:val="24"/>
          <w:lang w:eastAsia="ja-JP"/>
        </w:rPr>
      </w:pPr>
      <w:r w:rsidRPr="00FD5949">
        <w:rPr>
          <w:rFonts w:ascii="Times New Roman" w:eastAsia="MS Mincho" w:hAnsi="Times New Roman" w:cs="Times New Roman"/>
          <w:sz w:val="24"/>
          <w:szCs w:val="24"/>
          <w:lang w:eastAsia="ja-JP"/>
        </w:rPr>
        <w:t xml:space="preserve">Figure </w:t>
      </w:r>
      <w:r>
        <w:rPr>
          <w:rFonts w:ascii="Times New Roman" w:eastAsia="MS Mincho" w:hAnsi="Times New Roman" w:cs="Times New Roman"/>
          <w:sz w:val="24"/>
          <w:szCs w:val="24"/>
          <w:lang w:eastAsia="ja-JP"/>
        </w:rPr>
        <w:t>2.</w:t>
      </w:r>
      <w:r w:rsidR="00B441B1">
        <w:rPr>
          <w:rFonts w:ascii="Times New Roman" w:eastAsia="MS Mincho" w:hAnsi="Times New Roman" w:cs="Times New Roman"/>
          <w:sz w:val="24"/>
          <w:szCs w:val="24"/>
          <w:lang w:eastAsia="ja-JP"/>
        </w:rPr>
        <w:t>9</w:t>
      </w:r>
      <w:r w:rsidRPr="00FD5949">
        <w:rPr>
          <w:rFonts w:ascii="Times New Roman" w:eastAsia="MS Mincho" w:hAnsi="Times New Roman" w:cs="Times New Roman"/>
          <w:sz w:val="24"/>
          <w:szCs w:val="24"/>
          <w:lang w:eastAsia="ja-JP"/>
        </w:rPr>
        <w:t xml:space="preserve">: Use case description for </w:t>
      </w:r>
      <w:r w:rsidRPr="00FD5949">
        <w:rPr>
          <w:rFonts w:ascii="Courier New" w:eastAsia="MS Mincho" w:hAnsi="Courier New" w:cs="Courier New"/>
          <w:sz w:val="24"/>
          <w:szCs w:val="24"/>
          <w:lang w:eastAsia="ja-JP"/>
        </w:rPr>
        <w:t>EditMap (</w:t>
      </w:r>
      <w:r w:rsidRPr="00FD5949">
        <w:rPr>
          <w:rFonts w:ascii="Courier New" w:eastAsia="MS Mincho" w:hAnsi="Courier New" w:cs="Courier New"/>
          <w:lang w:eastAsia="ja-JP"/>
        </w:rPr>
        <w:t>MarkerListBox-Edit with Save</w:t>
      </w:r>
      <w:r w:rsidRPr="00FD5949">
        <w:rPr>
          <w:rFonts w:ascii="Courier New" w:eastAsia="MS Mincho" w:hAnsi="Courier New" w:cs="Courier New"/>
          <w:sz w:val="24"/>
          <w:szCs w:val="24"/>
          <w:lang w:eastAsia="ja-JP"/>
        </w:rPr>
        <w:t>)</w:t>
      </w:r>
      <w:r w:rsidRPr="00FD5949">
        <w:rPr>
          <w:rFonts w:ascii="Times New Roman" w:eastAsia="MS Mincho" w:hAnsi="Times New Roman" w:cs="Times New Roman"/>
          <w:sz w:val="24"/>
          <w:szCs w:val="24"/>
          <w:lang w:eastAsia="ja-JP"/>
        </w:rPr>
        <w:t>.</w:t>
      </w:r>
    </w:p>
    <w:p w:rsidR="00EE4BAB" w:rsidRDefault="00EE4BAB">
      <w:pPr>
        <w:rPr>
          <w:rFonts w:ascii="Times New Roman" w:eastAsia="Times New Roman" w:hAnsi="Times New Roman" w:cs="Times New Roman"/>
          <w:sz w:val="24"/>
          <w:szCs w:val="20"/>
        </w:rPr>
      </w:pPr>
    </w:p>
    <w:p w:rsidR="00EE4BAB" w:rsidRDefault="00EE4BAB">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lastRenderedPageBreak/>
              <w:t>Use case name</w:t>
            </w:r>
          </w:p>
        </w:tc>
        <w:tc>
          <w:tcPr>
            <w:tcW w:w="6948" w:type="dxa"/>
            <w:tcBorders>
              <w:top w:val="single" w:sz="4" w:space="0" w:color="auto"/>
              <w:left w:val="nil"/>
              <w:bottom w:val="single" w:sz="4" w:space="0" w:color="auto"/>
              <w:right w:val="nil"/>
            </w:tcBorders>
            <w:hideMark/>
          </w:tcPr>
          <w:p w:rsidR="00FD5949" w:rsidRPr="00FD5949" w:rsidRDefault="00BF7B22" w:rsidP="00FD5949">
            <w:pPr>
              <w:spacing w:after="0" w:line="256" w:lineRule="auto"/>
              <w:rPr>
                <w:rFonts w:ascii="Courier New" w:eastAsia="MS Mincho" w:hAnsi="Courier New" w:cs="Courier New"/>
                <w:lang w:eastAsia="ja-JP"/>
              </w:rPr>
            </w:pPr>
            <w:r>
              <w:rPr>
                <w:rFonts w:ascii="Courier New" w:eastAsia="MS Mincho" w:hAnsi="Courier New" w:cs="Courier New"/>
                <w:lang w:eastAsia="ja-JP"/>
              </w:rPr>
              <w:t>EditMap</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 xml:space="preserve">Participating </w:t>
            </w:r>
          </w:p>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actors</w:t>
            </w:r>
          </w:p>
        </w:tc>
        <w:tc>
          <w:tcPr>
            <w:tcW w:w="694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Initiated by </w:t>
            </w:r>
            <w:r w:rsidRPr="00FD5949">
              <w:rPr>
                <w:rFonts w:ascii="Courier New" w:eastAsia="MS Mincho" w:hAnsi="Courier New" w:cs="Courier New"/>
                <w:lang w:eastAsia="ja-JP"/>
              </w:rPr>
              <w:t>User</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Flow of events</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25"/>
              </w:num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selects a “unlock” Button on the MarkingListBox for a specific Marking.</w:t>
            </w:r>
          </w:p>
          <w:p w:rsidR="00FD5949" w:rsidRPr="00FD5949" w:rsidRDefault="00FD5949" w:rsidP="00FD5949">
            <w:pPr>
              <w:numPr>
                <w:ilvl w:val="1"/>
                <w:numId w:val="25"/>
              </w:numPr>
              <w:spacing w:after="0" w:line="240" w:lineRule="auto"/>
              <w:rPr>
                <w:rFonts w:ascii="Times New Roman" w:eastAsia="MS Mincho" w:hAnsi="Times New Roman" w:cs="Times New Roman"/>
                <w:lang w:eastAsia="ja-JP"/>
              </w:rPr>
            </w:pPr>
            <w:r w:rsidRPr="00FD5949">
              <w:rPr>
                <w:rFonts w:ascii="Courier New" w:eastAsia="MS Mincho" w:hAnsi="Courier New" w:cs="Courier New"/>
                <w:lang w:eastAsia="ja-JP"/>
              </w:rPr>
              <w:t>System</w:t>
            </w:r>
            <w:r w:rsidRPr="00FD5949">
              <w:rPr>
                <w:rFonts w:ascii="Times New Roman" w:eastAsia="MS Mincho" w:hAnsi="Times New Roman" w:cs="Times New Roman"/>
                <w:lang w:eastAsia="ja-JP"/>
              </w:rPr>
              <w:t xml:space="preserve"> changes the lock icon next to Marker selected to the unlock icon. “Edit” buttons appear in all label columns except the “Type” label. “Delete” button appears next to “unlock” button. The edited labels in the MarkerListBox include “Name”, “Start Time”, “End Time”, and “Description”.</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 3.   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clicks on the “Name” column on the Marking selected.</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ab/>
              <w:t xml:space="preserve">4. </w:t>
            </w:r>
            <w:r w:rsidRPr="00FD5949">
              <w:rPr>
                <w:rFonts w:ascii="Courier New" w:eastAsia="MS Mincho" w:hAnsi="Courier New" w:cs="Courier New"/>
                <w:lang w:eastAsia="ja-JP"/>
              </w:rPr>
              <w:t>System</w:t>
            </w:r>
            <w:r w:rsidRPr="00FD5949">
              <w:rPr>
                <w:rFonts w:ascii="Times New Roman" w:eastAsia="MS Mincho" w:hAnsi="Times New Roman" w:cs="Times New Roman"/>
                <w:lang w:eastAsia="ja-JP"/>
              </w:rPr>
              <w:t xml:space="preserve"> pops up a modal with a text box for editing.</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5. 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then adds the desired text and clicks the “Cancel” button.</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ab/>
              <w:t xml:space="preserve">6. </w:t>
            </w:r>
            <w:r w:rsidRPr="00FD5949">
              <w:rPr>
                <w:rFonts w:ascii="Courier New" w:eastAsia="MS Mincho" w:hAnsi="Courier New" w:cs="Courier New"/>
                <w:lang w:eastAsia="ja-JP"/>
              </w:rPr>
              <w:t>System</w:t>
            </w:r>
            <w:r w:rsidRPr="00FD5949">
              <w:rPr>
                <w:rFonts w:ascii="Times New Roman" w:eastAsia="MS Mincho" w:hAnsi="Times New Roman" w:cs="Times New Roman"/>
                <w:lang w:eastAsia="ja-JP"/>
              </w:rPr>
              <w:t xml:space="preserve"> closes the modal.</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7. The </w:t>
            </w:r>
            <w:r w:rsidRPr="00FD5949">
              <w:rPr>
                <w:rFonts w:ascii="Courier New" w:eastAsia="MS Mincho" w:hAnsi="Courier New" w:cs="Courier New"/>
                <w:lang w:eastAsia="ja-JP"/>
              </w:rPr>
              <w:t xml:space="preserve">User </w:t>
            </w:r>
            <w:r w:rsidRPr="00FD5949">
              <w:rPr>
                <w:rFonts w:ascii="Times New Roman" w:eastAsia="MS Mincho" w:hAnsi="Times New Roman" w:cs="Times New Roman"/>
                <w:lang w:eastAsia="ja-JP"/>
              </w:rPr>
              <w:t>then selects the “unlock” Button to finalize changes to Marking</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            8.  </w:t>
            </w:r>
            <w:r w:rsidRPr="00FD5949">
              <w:rPr>
                <w:rFonts w:ascii="Courier New" w:eastAsia="MS Mincho" w:hAnsi="Courier New" w:cs="Courier New"/>
                <w:lang w:eastAsia="ja-JP"/>
              </w:rPr>
              <w:t>System</w:t>
            </w:r>
            <w:r w:rsidRPr="00FD5949">
              <w:rPr>
                <w:rFonts w:ascii="Times New Roman" w:eastAsia="MS Mincho" w:hAnsi="Times New Roman" w:cs="Times New Roman"/>
                <w:lang w:eastAsia="ja-JP"/>
              </w:rPr>
              <w:t xml:space="preserve"> removes the “Edit” buttons and changes the unlock icon to the locked icon.</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Entry condition</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7"/>
              </w:numPr>
              <w:spacing w:after="0" w:line="256"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is directed to EditMapView and Marker is created</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Exit condition</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8"/>
              </w:numPr>
              <w:spacing w:after="0" w:line="256" w:lineRule="auto"/>
              <w:rPr>
                <w:rFonts w:ascii="Times New Roman" w:eastAsia="MS Mincho" w:hAnsi="Times New Roman" w:cs="Times New Roman"/>
                <w:lang w:eastAsia="ja-JP"/>
              </w:rPr>
            </w:pPr>
          </w:p>
        </w:tc>
      </w:tr>
    </w:tbl>
    <w:p w:rsidR="00FD5949" w:rsidRPr="00FD5949" w:rsidRDefault="00FD5949" w:rsidP="00FD5949">
      <w:pPr>
        <w:spacing w:after="0" w:line="240" w:lineRule="auto"/>
        <w:jc w:val="center"/>
        <w:rPr>
          <w:rFonts w:ascii="Times New Roman" w:eastAsia="MS Mincho" w:hAnsi="Times New Roman" w:cs="Times New Roman"/>
          <w:sz w:val="24"/>
          <w:szCs w:val="24"/>
          <w:lang w:eastAsia="ja-JP"/>
        </w:rPr>
      </w:pPr>
    </w:p>
    <w:p w:rsidR="00FD5949" w:rsidRPr="00FD5949" w:rsidRDefault="00FD5949" w:rsidP="00FD5949">
      <w:pPr>
        <w:spacing w:after="0" w:line="240" w:lineRule="auto"/>
        <w:jc w:val="center"/>
        <w:rPr>
          <w:rFonts w:ascii="Times New Roman" w:eastAsia="MS Mincho" w:hAnsi="Times New Roman" w:cs="Times New Roman"/>
          <w:sz w:val="24"/>
          <w:szCs w:val="24"/>
          <w:lang w:eastAsia="ja-JP"/>
        </w:rPr>
      </w:pPr>
      <w:r w:rsidRPr="00FD5949">
        <w:rPr>
          <w:rFonts w:ascii="Times New Roman" w:eastAsia="MS Mincho" w:hAnsi="Times New Roman" w:cs="Times New Roman"/>
          <w:sz w:val="24"/>
          <w:szCs w:val="24"/>
          <w:lang w:eastAsia="ja-JP"/>
        </w:rPr>
        <w:t xml:space="preserve">Figure </w:t>
      </w:r>
      <w:r>
        <w:rPr>
          <w:rFonts w:ascii="Times New Roman" w:eastAsia="MS Mincho" w:hAnsi="Times New Roman" w:cs="Times New Roman"/>
          <w:sz w:val="24"/>
          <w:szCs w:val="24"/>
          <w:lang w:eastAsia="ja-JP"/>
        </w:rPr>
        <w:t>2.1</w:t>
      </w:r>
      <w:r w:rsidR="00B441B1">
        <w:rPr>
          <w:rFonts w:ascii="Times New Roman" w:eastAsia="MS Mincho" w:hAnsi="Times New Roman" w:cs="Times New Roman"/>
          <w:sz w:val="24"/>
          <w:szCs w:val="24"/>
          <w:lang w:eastAsia="ja-JP"/>
        </w:rPr>
        <w:t>0</w:t>
      </w:r>
      <w:r w:rsidRPr="00FD5949">
        <w:rPr>
          <w:rFonts w:ascii="Times New Roman" w:eastAsia="MS Mincho" w:hAnsi="Times New Roman" w:cs="Times New Roman"/>
          <w:sz w:val="24"/>
          <w:szCs w:val="24"/>
          <w:lang w:eastAsia="ja-JP"/>
        </w:rPr>
        <w:t xml:space="preserve">: Use case description for </w:t>
      </w:r>
      <w:r w:rsidRPr="00FD5949">
        <w:rPr>
          <w:rFonts w:ascii="Courier New" w:eastAsia="MS Mincho" w:hAnsi="Courier New" w:cs="Courier New"/>
          <w:sz w:val="24"/>
          <w:szCs w:val="24"/>
          <w:lang w:eastAsia="ja-JP"/>
        </w:rPr>
        <w:t>EditMap (</w:t>
      </w:r>
      <w:r w:rsidRPr="00FD5949">
        <w:rPr>
          <w:rFonts w:ascii="Courier New" w:eastAsia="MS Mincho" w:hAnsi="Courier New" w:cs="Courier New"/>
          <w:lang w:eastAsia="ja-JP"/>
        </w:rPr>
        <w:t>MarkerListBox-Edit with Cancel</w:t>
      </w:r>
      <w:r w:rsidRPr="00FD5949">
        <w:rPr>
          <w:rFonts w:ascii="Courier New" w:eastAsia="MS Mincho" w:hAnsi="Courier New" w:cs="Courier New"/>
          <w:sz w:val="24"/>
          <w:szCs w:val="24"/>
          <w:lang w:eastAsia="ja-JP"/>
        </w:rPr>
        <w:t>)</w:t>
      </w:r>
      <w:r w:rsidRPr="00FD5949">
        <w:rPr>
          <w:rFonts w:ascii="Times New Roman" w:eastAsia="MS Mincho" w:hAnsi="Times New Roman" w:cs="Times New Roman"/>
          <w:sz w:val="24"/>
          <w:szCs w:val="24"/>
          <w:lang w:eastAsia="ja-JP"/>
        </w:rPr>
        <w:t>.</w:t>
      </w:r>
    </w:p>
    <w:p w:rsidR="00EE4BAB" w:rsidRDefault="00EE4BAB">
      <w:pPr>
        <w:rPr>
          <w:rFonts w:ascii="Times New Roman" w:eastAsia="Times New Roman" w:hAnsi="Times New Roman" w:cs="Times New Roman"/>
          <w:sz w:val="24"/>
          <w:szCs w:val="20"/>
        </w:rPr>
      </w:pPr>
    </w:p>
    <w:p w:rsidR="00EE4BAB" w:rsidRDefault="00EE4BAB">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p w:rsidR="00FD5949" w:rsidRPr="00FD5949" w:rsidRDefault="00FD5949" w:rsidP="00FD5949">
      <w:pPr>
        <w:spacing w:after="0" w:line="240" w:lineRule="auto"/>
        <w:jc w:val="center"/>
        <w:rPr>
          <w:rFonts w:ascii="Times New Roman" w:eastAsia="MS Mincho" w:hAnsi="Times New Roman" w:cs="Times New Roman"/>
          <w:sz w:val="24"/>
          <w:szCs w:val="24"/>
          <w:lang w:eastAsia="ja-JP"/>
        </w:rPr>
      </w:pPr>
    </w:p>
    <w:p w:rsidR="00FD5949" w:rsidRPr="00FD5949" w:rsidRDefault="00FD5949" w:rsidP="00FD5949">
      <w:pPr>
        <w:spacing w:after="0" w:line="240" w:lineRule="auto"/>
        <w:jc w:val="center"/>
        <w:rPr>
          <w:rFonts w:ascii="Times New Roman" w:eastAsia="MS Mincho" w:hAnsi="Times New Roman" w:cs="Times New Roman"/>
          <w:sz w:val="24"/>
          <w:szCs w:val="24"/>
          <w:lang w:eastAsia="ja-JP"/>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Use case name</w:t>
            </w:r>
          </w:p>
        </w:tc>
        <w:tc>
          <w:tcPr>
            <w:tcW w:w="694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Courier New" w:eastAsia="MS Mincho" w:hAnsi="Courier New" w:cs="Courier New"/>
                <w:lang w:eastAsia="ja-JP"/>
              </w:rPr>
            </w:pPr>
            <w:r w:rsidRPr="00FD5949">
              <w:rPr>
                <w:rFonts w:ascii="Courier New" w:eastAsia="MS Mincho" w:hAnsi="Courier New" w:cs="Courier New"/>
                <w:lang w:eastAsia="ja-JP"/>
              </w:rPr>
              <w:t>Edi</w:t>
            </w:r>
            <w:r w:rsidR="00BF7B22">
              <w:rPr>
                <w:rFonts w:ascii="Courier New" w:eastAsia="MS Mincho" w:hAnsi="Courier New" w:cs="Courier New"/>
                <w:lang w:eastAsia="ja-JP"/>
              </w:rPr>
              <w:t>tMap</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 xml:space="preserve">Participating </w:t>
            </w:r>
          </w:p>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actors</w:t>
            </w:r>
          </w:p>
        </w:tc>
        <w:tc>
          <w:tcPr>
            <w:tcW w:w="694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Initiated by </w:t>
            </w:r>
            <w:r w:rsidRPr="00FD5949">
              <w:rPr>
                <w:rFonts w:ascii="Courier New" w:eastAsia="MS Mincho" w:hAnsi="Courier New" w:cs="Courier New"/>
                <w:lang w:eastAsia="ja-JP"/>
              </w:rPr>
              <w:t>User</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Flow of events</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26"/>
              </w:num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selects a “unlock” Button on the MarkingListBox for a specific Marking.</w:t>
            </w:r>
          </w:p>
          <w:p w:rsidR="00FD5949" w:rsidRPr="00FD5949" w:rsidRDefault="00FD5949" w:rsidP="00FD5949">
            <w:pPr>
              <w:numPr>
                <w:ilvl w:val="1"/>
                <w:numId w:val="26"/>
              </w:numPr>
              <w:spacing w:after="0" w:line="240" w:lineRule="auto"/>
              <w:rPr>
                <w:rFonts w:ascii="Times New Roman" w:eastAsia="MS Mincho" w:hAnsi="Times New Roman" w:cs="Times New Roman"/>
                <w:lang w:eastAsia="ja-JP"/>
              </w:rPr>
            </w:pPr>
            <w:r w:rsidRPr="00FD5949">
              <w:rPr>
                <w:rFonts w:ascii="Courier New" w:eastAsia="MS Mincho" w:hAnsi="Courier New" w:cs="Courier New"/>
                <w:lang w:eastAsia="ja-JP"/>
              </w:rPr>
              <w:t>System</w:t>
            </w:r>
            <w:r w:rsidRPr="00FD5949">
              <w:rPr>
                <w:rFonts w:ascii="Times New Roman" w:eastAsia="MS Mincho" w:hAnsi="Times New Roman" w:cs="Times New Roman"/>
                <w:lang w:eastAsia="ja-JP"/>
              </w:rPr>
              <w:t xml:space="preserve"> changes the lock icon next to Marking selected to the unlock icon and allows changes on all fields except the “Type” label.  “Delete” button appears next to “unlock” button. The edited labels in the MarkingListBox include “Name”, “Start Time”, “End Time”, and “Description”.</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 3.   The User clicks the “Delete” button.</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ab/>
              <w:t xml:space="preserve">4. </w:t>
            </w:r>
            <w:r w:rsidRPr="00FD5949">
              <w:rPr>
                <w:rFonts w:ascii="Courier New" w:eastAsia="MS Mincho" w:hAnsi="Courier New" w:cs="Courier New"/>
                <w:lang w:eastAsia="ja-JP"/>
              </w:rPr>
              <w:t xml:space="preserve">System </w:t>
            </w:r>
            <w:r w:rsidRPr="00FD5949">
              <w:rPr>
                <w:rFonts w:ascii="Times New Roman" w:eastAsia="MS Mincho" w:hAnsi="Times New Roman" w:cs="Times New Roman"/>
                <w:lang w:eastAsia="ja-JP"/>
              </w:rPr>
              <w:t>removes the Marker from the MarkerListBox.</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Entry condition</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7"/>
              </w:numPr>
              <w:spacing w:after="0" w:line="256"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is directed to EditMapView and Marker is created</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Exit condition</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8"/>
              </w:numPr>
              <w:spacing w:after="0" w:line="256"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Marker is Deleted from MarkingListBox</w:t>
            </w:r>
          </w:p>
        </w:tc>
      </w:tr>
    </w:tbl>
    <w:p w:rsidR="00FD5949" w:rsidRPr="00FD5949" w:rsidRDefault="00FD5949" w:rsidP="00FD5949">
      <w:pPr>
        <w:spacing w:after="0" w:line="240" w:lineRule="auto"/>
        <w:jc w:val="center"/>
        <w:rPr>
          <w:rFonts w:ascii="Times New Roman" w:eastAsia="MS Mincho" w:hAnsi="Times New Roman" w:cs="Times New Roman"/>
          <w:sz w:val="24"/>
          <w:szCs w:val="24"/>
          <w:lang w:eastAsia="ja-JP"/>
        </w:rPr>
      </w:pPr>
    </w:p>
    <w:p w:rsidR="00FD5949" w:rsidRPr="00FD5949" w:rsidRDefault="00FD5949" w:rsidP="00FD5949">
      <w:pPr>
        <w:spacing w:after="0" w:line="240" w:lineRule="auto"/>
        <w:jc w:val="center"/>
        <w:rPr>
          <w:rFonts w:ascii="Times New Roman" w:eastAsia="MS Mincho" w:hAnsi="Times New Roman" w:cs="Times New Roman"/>
          <w:sz w:val="24"/>
          <w:szCs w:val="24"/>
          <w:lang w:eastAsia="ja-JP"/>
        </w:rPr>
      </w:pPr>
      <w:r w:rsidRPr="00FD5949">
        <w:rPr>
          <w:rFonts w:ascii="Times New Roman" w:eastAsia="MS Mincho" w:hAnsi="Times New Roman" w:cs="Times New Roman"/>
          <w:sz w:val="24"/>
          <w:szCs w:val="24"/>
          <w:lang w:eastAsia="ja-JP"/>
        </w:rPr>
        <w:t xml:space="preserve">Figure </w:t>
      </w:r>
      <w:r>
        <w:rPr>
          <w:rFonts w:ascii="Times New Roman" w:eastAsia="MS Mincho" w:hAnsi="Times New Roman" w:cs="Times New Roman"/>
          <w:sz w:val="24"/>
          <w:szCs w:val="24"/>
          <w:lang w:eastAsia="ja-JP"/>
        </w:rPr>
        <w:t>2.1</w:t>
      </w:r>
      <w:r w:rsidR="00B441B1">
        <w:rPr>
          <w:rFonts w:ascii="Times New Roman" w:eastAsia="MS Mincho" w:hAnsi="Times New Roman" w:cs="Times New Roman"/>
          <w:sz w:val="24"/>
          <w:szCs w:val="24"/>
          <w:lang w:eastAsia="ja-JP"/>
        </w:rPr>
        <w:t>1</w:t>
      </w:r>
      <w:r w:rsidRPr="00FD5949">
        <w:rPr>
          <w:rFonts w:ascii="Times New Roman" w:eastAsia="MS Mincho" w:hAnsi="Times New Roman" w:cs="Times New Roman"/>
          <w:sz w:val="24"/>
          <w:szCs w:val="24"/>
          <w:lang w:eastAsia="ja-JP"/>
        </w:rPr>
        <w:t xml:space="preserve">: Use case description for </w:t>
      </w:r>
      <w:r w:rsidRPr="00FD5949">
        <w:rPr>
          <w:rFonts w:ascii="Courier New" w:eastAsia="MS Mincho" w:hAnsi="Courier New" w:cs="Courier New"/>
          <w:sz w:val="24"/>
          <w:szCs w:val="24"/>
          <w:lang w:eastAsia="ja-JP"/>
        </w:rPr>
        <w:t>EditMap (</w:t>
      </w:r>
      <w:r w:rsidRPr="00FD5949">
        <w:rPr>
          <w:rFonts w:ascii="Courier New" w:eastAsia="MS Mincho" w:hAnsi="Courier New" w:cs="Courier New"/>
          <w:lang w:eastAsia="ja-JP"/>
        </w:rPr>
        <w:t>MarkerListBox-Edit with Delete</w:t>
      </w:r>
      <w:r w:rsidRPr="00FD5949">
        <w:rPr>
          <w:rFonts w:ascii="Courier New" w:eastAsia="MS Mincho" w:hAnsi="Courier New" w:cs="Courier New"/>
          <w:sz w:val="24"/>
          <w:szCs w:val="24"/>
          <w:lang w:eastAsia="ja-JP"/>
        </w:rPr>
        <w:t>)</w:t>
      </w:r>
      <w:r w:rsidRPr="00FD5949">
        <w:rPr>
          <w:rFonts w:ascii="Times New Roman" w:eastAsia="MS Mincho" w:hAnsi="Times New Roman" w:cs="Times New Roman"/>
          <w:sz w:val="24"/>
          <w:szCs w:val="24"/>
          <w:lang w:eastAsia="ja-JP"/>
        </w:rPr>
        <w:t>.</w:t>
      </w:r>
    </w:p>
    <w:p w:rsidR="00EE4BAB" w:rsidRDefault="00EE4BAB">
      <w:pPr>
        <w:rPr>
          <w:rFonts w:ascii="Times New Roman" w:eastAsia="Times New Roman" w:hAnsi="Times New Roman" w:cs="Times New Roman"/>
          <w:sz w:val="24"/>
          <w:szCs w:val="20"/>
        </w:rPr>
      </w:pPr>
    </w:p>
    <w:p w:rsidR="00EE4BAB" w:rsidRDefault="00EE4BAB">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p w:rsidR="00FD5949" w:rsidRPr="00FD5949" w:rsidRDefault="00FD5949" w:rsidP="00FD5949">
      <w:pPr>
        <w:spacing w:after="0" w:line="240" w:lineRule="auto"/>
        <w:rPr>
          <w:rFonts w:ascii="Times New Roman" w:eastAsia="MS Mincho" w:hAnsi="Times New Roman" w:cs="Times New Roman"/>
          <w:sz w:val="24"/>
          <w:szCs w:val="24"/>
          <w:lang w:eastAsia="ja-JP"/>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Use case name</w:t>
            </w:r>
          </w:p>
        </w:tc>
        <w:tc>
          <w:tcPr>
            <w:tcW w:w="694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Courier New" w:eastAsia="MS Mincho" w:hAnsi="Courier New" w:cs="Courier New"/>
                <w:lang w:eastAsia="ja-JP"/>
              </w:rPr>
            </w:pPr>
            <w:r w:rsidRPr="00FD5949">
              <w:rPr>
                <w:rFonts w:ascii="Courier New" w:eastAsia="MS Mincho" w:hAnsi="Courier New" w:cs="Courier New"/>
                <w:lang w:eastAsia="ja-JP"/>
              </w:rPr>
              <w:t>EditMap</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 xml:space="preserve">Participating </w:t>
            </w:r>
          </w:p>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actors</w:t>
            </w:r>
          </w:p>
        </w:tc>
        <w:tc>
          <w:tcPr>
            <w:tcW w:w="694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Initiated by </w:t>
            </w:r>
            <w:r w:rsidRPr="00FD5949">
              <w:rPr>
                <w:rFonts w:ascii="Courier New" w:eastAsia="MS Mincho" w:hAnsi="Courier New" w:cs="Courier New"/>
                <w:lang w:eastAsia="ja-JP"/>
              </w:rPr>
              <w:t>User</w:t>
            </w:r>
            <w:r w:rsidR="00A436F8">
              <w:rPr>
                <w:rFonts w:ascii="Courier New" w:eastAsia="MS Mincho" w:hAnsi="Courier New" w:cs="Courier New"/>
                <w:lang w:eastAsia="ja-JP"/>
              </w:rPr>
              <w:t xml:space="preserve"> and </w:t>
            </w:r>
            <w:r w:rsidR="00A436F8" w:rsidRPr="004750E3">
              <w:rPr>
                <w:rFonts w:ascii="Courier New" w:eastAsia="MS Mincho" w:hAnsi="Courier New" w:cs="Courier New"/>
                <w:lang w:eastAsia="ja-JP"/>
              </w:rPr>
              <w:t>Google Maps JavaScript API</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Flow of events</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27"/>
              </w:num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selects the line tool from the toolbar.</w:t>
            </w:r>
          </w:p>
          <w:p w:rsidR="00FD5949" w:rsidRPr="00FD5949" w:rsidRDefault="00A436F8" w:rsidP="00FD5949">
            <w:pPr>
              <w:numPr>
                <w:ilvl w:val="1"/>
                <w:numId w:val="27"/>
              </w:numPr>
              <w:spacing w:after="0" w:line="240" w:lineRule="auto"/>
              <w:rPr>
                <w:rFonts w:ascii="Times New Roman" w:eastAsia="MS Mincho" w:hAnsi="Times New Roman" w:cs="Times New Roman"/>
                <w:lang w:eastAsia="ja-JP"/>
              </w:rPr>
            </w:pPr>
            <w:r w:rsidRPr="004750E3">
              <w:rPr>
                <w:rFonts w:ascii="Courier New" w:eastAsia="MS Mincho" w:hAnsi="Courier New" w:cs="Courier New"/>
                <w:lang w:eastAsia="ja-JP"/>
              </w:rPr>
              <w:t>Google Maps JavaScript API</w:t>
            </w:r>
            <w:r w:rsidRPr="00FD5949">
              <w:rPr>
                <w:rFonts w:ascii="Times New Roman" w:eastAsia="MS Mincho" w:hAnsi="Times New Roman" w:cs="Times New Roman"/>
                <w:lang w:eastAsia="ja-JP"/>
              </w:rPr>
              <w:t xml:space="preserve"> </w:t>
            </w:r>
            <w:r w:rsidR="00FD5949" w:rsidRPr="00FD5949">
              <w:rPr>
                <w:rFonts w:ascii="Times New Roman" w:eastAsia="MS Mincho" w:hAnsi="Times New Roman" w:cs="Times New Roman"/>
                <w:lang w:eastAsia="ja-JP"/>
              </w:rPr>
              <w:t>responds by changing the panning tool to the line tool while the cursor is on the map.</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3.   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clicks one end of the closed road.</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ab/>
              <w:t xml:space="preserve">4.    </w:t>
            </w:r>
            <w:r w:rsidR="00A436F8" w:rsidRPr="004750E3">
              <w:rPr>
                <w:rFonts w:ascii="Courier New" w:eastAsia="MS Mincho" w:hAnsi="Courier New" w:cs="Courier New"/>
                <w:lang w:eastAsia="ja-JP"/>
              </w:rPr>
              <w:t>Google Maps JavaScript API</w:t>
            </w:r>
            <w:r w:rsidR="00A436F8" w:rsidRPr="00FD5949">
              <w:rPr>
                <w:rFonts w:ascii="Times New Roman" w:eastAsia="MS Mincho" w:hAnsi="Times New Roman" w:cs="Times New Roman"/>
                <w:lang w:eastAsia="ja-JP"/>
              </w:rPr>
              <w:t xml:space="preserve"> </w:t>
            </w:r>
            <w:r w:rsidRPr="00FD5949">
              <w:rPr>
                <w:rFonts w:ascii="Times New Roman" w:eastAsia="MS Mincho" w:hAnsi="Times New Roman" w:cs="Times New Roman"/>
                <w:lang w:eastAsia="ja-JP"/>
              </w:rPr>
              <w:t>draws a line as long, changing the direction of the line as the cursor moves.</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5. The </w:t>
            </w:r>
            <w:r w:rsidRPr="00FD5949">
              <w:rPr>
                <w:rFonts w:ascii="Courier New" w:eastAsia="MS Mincho" w:hAnsi="Courier New" w:cs="Courier New"/>
                <w:lang w:eastAsia="ja-JP"/>
              </w:rPr>
              <w:t>User</w:t>
            </w:r>
            <w:r w:rsidRPr="00FD5949">
              <w:rPr>
                <w:rFonts w:ascii="Times New Roman" w:eastAsia="MS Mincho" w:hAnsi="Times New Roman" w:cs="Times New Roman"/>
                <w:lang w:eastAsia="ja-JP"/>
              </w:rPr>
              <w:t xml:space="preserve"> then </w:t>
            </w:r>
            <w:r w:rsidR="006F1CA2">
              <w:rPr>
                <w:rFonts w:ascii="Times New Roman" w:eastAsia="MS Mincho" w:hAnsi="Times New Roman" w:cs="Times New Roman"/>
                <w:lang w:eastAsia="ja-JP"/>
              </w:rPr>
              <w:t>clicks again</w:t>
            </w:r>
            <w:r w:rsidRPr="00FD5949">
              <w:rPr>
                <w:rFonts w:ascii="Times New Roman" w:eastAsia="MS Mincho" w:hAnsi="Times New Roman" w:cs="Times New Roman"/>
                <w:lang w:eastAsia="ja-JP"/>
              </w:rPr>
              <w:t xml:space="preserve"> at the end of the road.</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ab/>
              <w:t xml:space="preserve">6.    </w:t>
            </w:r>
            <w:r w:rsidRPr="00FD5949">
              <w:rPr>
                <w:rFonts w:ascii="Courier New" w:eastAsia="MS Mincho" w:hAnsi="Courier New" w:cs="Courier New"/>
                <w:lang w:eastAsia="ja-JP"/>
              </w:rPr>
              <w:t>System</w:t>
            </w:r>
            <w:r w:rsidRPr="00FD5949">
              <w:rPr>
                <w:rFonts w:ascii="Times New Roman" w:eastAsia="MS Mincho" w:hAnsi="Times New Roman" w:cs="Times New Roman"/>
                <w:lang w:eastAsia="ja-JP"/>
              </w:rPr>
              <w:t xml:space="preserve"> responds by leaving the line on the map creating a marker object in the MarkerListBox.</w:t>
            </w:r>
          </w:p>
          <w:p w:rsidR="00FD5949" w:rsidRPr="00FD5949" w:rsidRDefault="00FD5949" w:rsidP="00FD5949">
            <w:pPr>
              <w:spacing w:after="0" w:line="240"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7. The </w:t>
            </w:r>
            <w:r w:rsidRPr="00FD5949">
              <w:rPr>
                <w:rFonts w:ascii="Courier New" w:eastAsia="MS Mincho" w:hAnsi="Courier New" w:cs="Courier New"/>
                <w:lang w:eastAsia="ja-JP"/>
              </w:rPr>
              <w:t xml:space="preserve">User </w:t>
            </w:r>
            <w:r w:rsidRPr="00FD5949">
              <w:rPr>
                <w:rFonts w:ascii="Times New Roman" w:eastAsia="MS Mincho" w:hAnsi="Times New Roman" w:cs="Times New Roman"/>
                <w:lang w:eastAsia="ja-JP"/>
              </w:rPr>
              <w:t>drags the cursor off the map.</w:t>
            </w:r>
          </w:p>
          <w:p w:rsidR="00FD5949" w:rsidRPr="00FD5949" w:rsidRDefault="00FD5949" w:rsidP="00A436F8">
            <w:pPr>
              <w:spacing w:after="0" w:line="240" w:lineRule="auto"/>
              <w:ind w:left="720"/>
              <w:rPr>
                <w:rFonts w:ascii="Times New Roman" w:eastAsia="MS Mincho" w:hAnsi="Times New Roman" w:cs="Times New Roman"/>
                <w:lang w:eastAsia="ja-JP"/>
              </w:rPr>
            </w:pPr>
            <w:r w:rsidRPr="00FD5949">
              <w:rPr>
                <w:rFonts w:ascii="Times New Roman" w:eastAsia="MS Mincho" w:hAnsi="Times New Roman" w:cs="Times New Roman"/>
                <w:lang w:eastAsia="ja-JP"/>
              </w:rPr>
              <w:t xml:space="preserve">8. </w:t>
            </w:r>
            <w:r w:rsidR="00A436F8" w:rsidRPr="004750E3">
              <w:rPr>
                <w:rFonts w:ascii="Courier New" w:eastAsia="MS Mincho" w:hAnsi="Courier New" w:cs="Courier New"/>
                <w:lang w:eastAsia="ja-JP"/>
              </w:rPr>
              <w:t>Google Maps JavaScript API</w:t>
            </w:r>
            <w:r w:rsidR="00A436F8" w:rsidRPr="00FD5949">
              <w:rPr>
                <w:rFonts w:ascii="Times New Roman" w:eastAsia="MS Mincho" w:hAnsi="Times New Roman" w:cs="Times New Roman"/>
                <w:lang w:eastAsia="ja-JP"/>
              </w:rPr>
              <w:t xml:space="preserve"> </w:t>
            </w:r>
            <w:r w:rsidRPr="00FD5949">
              <w:rPr>
                <w:rFonts w:ascii="Times New Roman" w:eastAsia="MS Mincho" w:hAnsi="Times New Roman" w:cs="Times New Roman"/>
                <w:lang w:eastAsia="ja-JP"/>
              </w:rPr>
              <w:t>changes the back to the panning tool.</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Entry condition</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7"/>
              </w:numPr>
              <w:spacing w:after="0" w:line="256" w:lineRule="auto"/>
              <w:rPr>
                <w:rFonts w:ascii="Times New Roman" w:eastAsia="MS Mincho" w:hAnsi="Times New Roman" w:cs="Times New Roman"/>
                <w:lang w:eastAsia="ja-JP"/>
              </w:rPr>
            </w:pPr>
            <w:r w:rsidRPr="00FD5949">
              <w:rPr>
                <w:rFonts w:ascii="Times New Roman" w:eastAsia="MS Mincho" w:hAnsi="Times New Roman" w:cs="Times New Roman"/>
                <w:lang w:eastAsia="ja-JP"/>
              </w:rPr>
              <w:t>The User is directed to EditMapView</w:t>
            </w:r>
          </w:p>
        </w:tc>
      </w:tr>
      <w:tr w:rsidR="00FD5949" w:rsidRPr="00FD5949" w:rsidTr="00DB76C4">
        <w:tc>
          <w:tcPr>
            <w:tcW w:w="1908" w:type="dxa"/>
            <w:tcBorders>
              <w:top w:val="single" w:sz="4" w:space="0" w:color="auto"/>
              <w:left w:val="nil"/>
              <w:bottom w:val="single" w:sz="4" w:space="0" w:color="auto"/>
              <w:right w:val="nil"/>
            </w:tcBorders>
            <w:hideMark/>
          </w:tcPr>
          <w:p w:rsidR="00FD5949" w:rsidRPr="00FD5949" w:rsidRDefault="00FD5949" w:rsidP="00FD5949">
            <w:pPr>
              <w:spacing w:after="0" w:line="256" w:lineRule="auto"/>
              <w:rPr>
                <w:rFonts w:ascii="Times New Roman" w:eastAsia="MS Mincho" w:hAnsi="Times New Roman" w:cs="Times New Roman"/>
                <w:i/>
                <w:lang w:eastAsia="ja-JP"/>
              </w:rPr>
            </w:pPr>
            <w:r w:rsidRPr="00FD5949">
              <w:rPr>
                <w:rFonts w:ascii="Times New Roman" w:eastAsia="MS Mincho" w:hAnsi="Times New Roman" w:cs="Times New Roman"/>
                <w:i/>
                <w:lang w:eastAsia="ja-JP"/>
              </w:rPr>
              <w:t>Exit condition</w:t>
            </w:r>
          </w:p>
        </w:tc>
        <w:tc>
          <w:tcPr>
            <w:tcW w:w="6948" w:type="dxa"/>
            <w:tcBorders>
              <w:top w:val="single" w:sz="4" w:space="0" w:color="auto"/>
              <w:left w:val="nil"/>
              <w:bottom w:val="single" w:sz="4" w:space="0" w:color="auto"/>
              <w:right w:val="nil"/>
            </w:tcBorders>
            <w:hideMark/>
          </w:tcPr>
          <w:p w:rsidR="00FD5949" w:rsidRPr="00FD5949" w:rsidRDefault="00FD5949" w:rsidP="00FD5949">
            <w:pPr>
              <w:numPr>
                <w:ilvl w:val="0"/>
                <w:numId w:val="8"/>
              </w:numPr>
              <w:spacing w:after="0" w:line="256" w:lineRule="auto"/>
              <w:rPr>
                <w:rFonts w:ascii="Times New Roman" w:eastAsia="MS Mincho" w:hAnsi="Times New Roman" w:cs="Times New Roman"/>
                <w:lang w:eastAsia="ja-JP"/>
              </w:rPr>
            </w:pPr>
          </w:p>
        </w:tc>
      </w:tr>
    </w:tbl>
    <w:p w:rsidR="00FD5949" w:rsidRPr="00FD5949" w:rsidRDefault="00FD5949" w:rsidP="00FD5949">
      <w:pPr>
        <w:spacing w:after="0" w:line="240" w:lineRule="auto"/>
        <w:rPr>
          <w:rFonts w:ascii="Times New Roman" w:eastAsia="MS Mincho" w:hAnsi="Times New Roman" w:cs="Times New Roman"/>
          <w:sz w:val="24"/>
          <w:szCs w:val="24"/>
          <w:lang w:eastAsia="ja-JP"/>
        </w:rPr>
      </w:pPr>
    </w:p>
    <w:p w:rsidR="00EE4BAB" w:rsidRDefault="00FD5949" w:rsidP="00F50150">
      <w:pPr>
        <w:spacing w:after="0" w:line="240" w:lineRule="auto"/>
        <w:jc w:val="center"/>
        <w:rPr>
          <w:rFonts w:ascii="Times New Roman" w:eastAsia="Times New Roman" w:hAnsi="Times New Roman" w:cs="Times New Roman"/>
          <w:sz w:val="24"/>
          <w:szCs w:val="20"/>
        </w:rPr>
      </w:pPr>
      <w:r w:rsidRPr="00FD5949">
        <w:rPr>
          <w:rFonts w:ascii="Times New Roman" w:eastAsia="MS Mincho" w:hAnsi="Times New Roman" w:cs="Times New Roman"/>
          <w:sz w:val="24"/>
          <w:szCs w:val="24"/>
          <w:lang w:eastAsia="ja-JP"/>
        </w:rPr>
        <w:t xml:space="preserve">Figure </w:t>
      </w:r>
      <w:r>
        <w:rPr>
          <w:rFonts w:ascii="Times New Roman" w:eastAsia="MS Mincho" w:hAnsi="Times New Roman" w:cs="Times New Roman"/>
          <w:sz w:val="24"/>
          <w:szCs w:val="24"/>
          <w:lang w:eastAsia="ja-JP"/>
        </w:rPr>
        <w:t>2.1</w:t>
      </w:r>
      <w:r w:rsidR="00B441B1">
        <w:rPr>
          <w:rFonts w:ascii="Times New Roman" w:eastAsia="MS Mincho" w:hAnsi="Times New Roman" w:cs="Times New Roman"/>
          <w:sz w:val="24"/>
          <w:szCs w:val="24"/>
          <w:lang w:eastAsia="ja-JP"/>
        </w:rPr>
        <w:t>2</w:t>
      </w:r>
      <w:r w:rsidRPr="00FD5949">
        <w:rPr>
          <w:rFonts w:ascii="Times New Roman" w:eastAsia="MS Mincho" w:hAnsi="Times New Roman" w:cs="Times New Roman"/>
          <w:sz w:val="24"/>
          <w:szCs w:val="24"/>
          <w:lang w:eastAsia="ja-JP"/>
        </w:rPr>
        <w:t xml:space="preserve">: Use case description for </w:t>
      </w:r>
      <w:r w:rsidRPr="00FD5949">
        <w:rPr>
          <w:rFonts w:ascii="Courier New" w:eastAsia="MS Mincho" w:hAnsi="Courier New" w:cs="Courier New"/>
          <w:lang w:eastAsia="ja-JP"/>
        </w:rPr>
        <w:t xml:space="preserve">EditMap with </w:t>
      </w:r>
      <w:r w:rsidRPr="00FD5949">
        <w:rPr>
          <w:rFonts w:ascii="Courier New" w:eastAsia="MS Mincho" w:hAnsi="Courier New" w:cs="Courier New"/>
          <w:sz w:val="24"/>
          <w:szCs w:val="24"/>
          <w:lang w:eastAsia="ja-JP"/>
        </w:rPr>
        <w:t>Line</w:t>
      </w:r>
      <w:r w:rsidRPr="00FD5949">
        <w:rPr>
          <w:rFonts w:ascii="Times New Roman" w:eastAsia="MS Mincho" w:hAnsi="Times New Roman" w:cs="Times New Roman"/>
          <w:sz w:val="24"/>
          <w:szCs w:val="24"/>
          <w:lang w:eastAsia="ja-JP"/>
        </w:rPr>
        <w:t>.</w:t>
      </w:r>
    </w:p>
    <w:p w:rsidR="00EE4BAB" w:rsidRDefault="00EE4BAB">
      <w:pPr>
        <w:rPr>
          <w:rFonts w:ascii="Times New Roman" w:eastAsia="Times New Roman" w:hAnsi="Times New Roman" w:cs="Times New Roman"/>
          <w:sz w:val="24"/>
          <w:szCs w:val="20"/>
        </w:rPr>
      </w:pPr>
    </w:p>
    <w:p w:rsidR="00EE4BAB" w:rsidRDefault="00EE4BAB">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p w:rsidR="00A436F8" w:rsidRDefault="00A436F8">
      <w:pPr>
        <w:rPr>
          <w:rFonts w:ascii="Times New Roman" w:eastAsia="Times New Roman" w:hAnsi="Times New Roman" w:cs="Times New Roman"/>
          <w:sz w:val="24"/>
          <w:szCs w:val="20"/>
        </w:rPr>
      </w:pPr>
    </w:p>
    <w:p w:rsidR="00EE4BAB" w:rsidRDefault="00EE4BAB">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006EE0" w:rsidRPr="00006EE0" w:rsidTr="00DB76C4">
        <w:tc>
          <w:tcPr>
            <w:tcW w:w="1908" w:type="dxa"/>
            <w:tcBorders>
              <w:top w:val="single" w:sz="4" w:space="0" w:color="auto"/>
              <w:left w:val="nil"/>
              <w:bottom w:val="single" w:sz="4" w:space="0" w:color="auto"/>
              <w:right w:val="nil"/>
            </w:tcBorders>
            <w:hideMark/>
          </w:tcPr>
          <w:p w:rsidR="00006EE0" w:rsidRPr="00006EE0" w:rsidRDefault="00006EE0" w:rsidP="00006EE0">
            <w:pPr>
              <w:spacing w:after="0" w:line="256" w:lineRule="auto"/>
              <w:rPr>
                <w:rFonts w:ascii="Times New Roman" w:eastAsia="MS Mincho" w:hAnsi="Times New Roman" w:cs="Times New Roman"/>
                <w:i/>
                <w:lang w:eastAsia="ja-JP"/>
              </w:rPr>
            </w:pPr>
            <w:r w:rsidRPr="00006EE0">
              <w:rPr>
                <w:rFonts w:ascii="Times New Roman" w:eastAsia="MS Mincho" w:hAnsi="Times New Roman" w:cs="Times New Roman"/>
                <w:i/>
                <w:lang w:eastAsia="ja-JP"/>
              </w:rPr>
              <w:lastRenderedPageBreak/>
              <w:t>Use case name</w:t>
            </w:r>
          </w:p>
        </w:tc>
        <w:tc>
          <w:tcPr>
            <w:tcW w:w="6948" w:type="dxa"/>
            <w:tcBorders>
              <w:top w:val="single" w:sz="4" w:space="0" w:color="auto"/>
              <w:left w:val="nil"/>
              <w:bottom w:val="single" w:sz="4" w:space="0" w:color="auto"/>
              <w:right w:val="nil"/>
            </w:tcBorders>
            <w:hideMark/>
          </w:tcPr>
          <w:p w:rsidR="00006EE0" w:rsidRPr="00006EE0" w:rsidRDefault="00006EE0" w:rsidP="00006EE0">
            <w:pPr>
              <w:spacing w:after="0" w:line="256" w:lineRule="auto"/>
              <w:rPr>
                <w:rFonts w:ascii="Courier New" w:eastAsia="MS Mincho" w:hAnsi="Courier New" w:cs="Courier New"/>
                <w:lang w:eastAsia="ja-JP"/>
              </w:rPr>
            </w:pPr>
            <w:r w:rsidRPr="00006EE0">
              <w:rPr>
                <w:rFonts w:ascii="Courier New" w:eastAsia="MS Mincho" w:hAnsi="Courier New" w:cs="Courier New"/>
                <w:lang w:eastAsia="ja-JP"/>
              </w:rPr>
              <w:t>EditMap</w:t>
            </w:r>
          </w:p>
        </w:tc>
      </w:tr>
      <w:tr w:rsidR="00006EE0" w:rsidRPr="00006EE0" w:rsidTr="00DB76C4">
        <w:tc>
          <w:tcPr>
            <w:tcW w:w="1908" w:type="dxa"/>
            <w:tcBorders>
              <w:top w:val="single" w:sz="4" w:space="0" w:color="auto"/>
              <w:left w:val="nil"/>
              <w:bottom w:val="single" w:sz="4" w:space="0" w:color="auto"/>
              <w:right w:val="nil"/>
            </w:tcBorders>
            <w:hideMark/>
          </w:tcPr>
          <w:p w:rsidR="00006EE0" w:rsidRPr="00006EE0" w:rsidRDefault="00006EE0" w:rsidP="00006EE0">
            <w:pPr>
              <w:spacing w:after="0" w:line="256" w:lineRule="auto"/>
              <w:rPr>
                <w:rFonts w:ascii="Times New Roman" w:eastAsia="MS Mincho" w:hAnsi="Times New Roman" w:cs="Times New Roman"/>
                <w:i/>
                <w:lang w:eastAsia="ja-JP"/>
              </w:rPr>
            </w:pPr>
            <w:r w:rsidRPr="00006EE0">
              <w:rPr>
                <w:rFonts w:ascii="Times New Roman" w:eastAsia="MS Mincho" w:hAnsi="Times New Roman" w:cs="Times New Roman"/>
                <w:i/>
                <w:lang w:eastAsia="ja-JP"/>
              </w:rPr>
              <w:t xml:space="preserve">Participating </w:t>
            </w:r>
          </w:p>
          <w:p w:rsidR="00006EE0" w:rsidRPr="00006EE0" w:rsidRDefault="00006EE0" w:rsidP="00006EE0">
            <w:pPr>
              <w:spacing w:after="0" w:line="256" w:lineRule="auto"/>
              <w:rPr>
                <w:rFonts w:ascii="Times New Roman" w:eastAsia="MS Mincho" w:hAnsi="Times New Roman" w:cs="Times New Roman"/>
                <w:i/>
                <w:lang w:eastAsia="ja-JP"/>
              </w:rPr>
            </w:pPr>
            <w:r w:rsidRPr="00006EE0">
              <w:rPr>
                <w:rFonts w:ascii="Times New Roman" w:eastAsia="MS Mincho" w:hAnsi="Times New Roman" w:cs="Times New Roman"/>
                <w:i/>
                <w:lang w:eastAsia="ja-JP"/>
              </w:rPr>
              <w:t>actors</w:t>
            </w:r>
          </w:p>
        </w:tc>
        <w:tc>
          <w:tcPr>
            <w:tcW w:w="6948" w:type="dxa"/>
            <w:tcBorders>
              <w:top w:val="single" w:sz="4" w:space="0" w:color="auto"/>
              <w:left w:val="nil"/>
              <w:bottom w:val="single" w:sz="4" w:space="0" w:color="auto"/>
              <w:right w:val="nil"/>
            </w:tcBorders>
            <w:hideMark/>
          </w:tcPr>
          <w:p w:rsidR="00006EE0" w:rsidRPr="00006EE0" w:rsidRDefault="00006EE0" w:rsidP="00006EE0">
            <w:pPr>
              <w:spacing w:after="0" w:line="256" w:lineRule="auto"/>
              <w:rPr>
                <w:rFonts w:ascii="Times New Roman" w:eastAsia="MS Mincho" w:hAnsi="Times New Roman" w:cs="Times New Roman"/>
                <w:lang w:eastAsia="ja-JP"/>
              </w:rPr>
            </w:pPr>
            <w:r w:rsidRPr="00006EE0">
              <w:rPr>
                <w:rFonts w:ascii="Times New Roman" w:eastAsia="MS Mincho" w:hAnsi="Times New Roman" w:cs="Times New Roman"/>
                <w:lang w:eastAsia="ja-JP"/>
              </w:rPr>
              <w:t xml:space="preserve">Initiated by </w:t>
            </w:r>
            <w:r w:rsidRPr="00006EE0">
              <w:rPr>
                <w:rFonts w:ascii="Courier New" w:eastAsia="MS Mincho" w:hAnsi="Courier New" w:cs="Courier New"/>
                <w:lang w:eastAsia="ja-JP"/>
              </w:rPr>
              <w:t>User</w:t>
            </w:r>
            <w:r w:rsidR="00A436F8">
              <w:rPr>
                <w:rFonts w:ascii="Courier New" w:eastAsia="MS Mincho" w:hAnsi="Courier New" w:cs="Courier New"/>
                <w:lang w:eastAsia="ja-JP"/>
              </w:rPr>
              <w:t xml:space="preserve"> and </w:t>
            </w:r>
            <w:r w:rsidR="00A436F8" w:rsidRPr="004750E3">
              <w:rPr>
                <w:rFonts w:ascii="Courier New" w:eastAsia="MS Mincho" w:hAnsi="Courier New" w:cs="Courier New"/>
                <w:lang w:eastAsia="ja-JP"/>
              </w:rPr>
              <w:t>Google Maps JavaScript API</w:t>
            </w:r>
          </w:p>
        </w:tc>
      </w:tr>
      <w:tr w:rsidR="00006EE0" w:rsidRPr="00006EE0" w:rsidTr="00DB76C4">
        <w:tc>
          <w:tcPr>
            <w:tcW w:w="1908" w:type="dxa"/>
            <w:tcBorders>
              <w:top w:val="single" w:sz="4" w:space="0" w:color="auto"/>
              <w:left w:val="nil"/>
              <w:bottom w:val="single" w:sz="4" w:space="0" w:color="auto"/>
              <w:right w:val="nil"/>
            </w:tcBorders>
            <w:hideMark/>
          </w:tcPr>
          <w:p w:rsidR="00006EE0" w:rsidRPr="00006EE0" w:rsidRDefault="00006EE0" w:rsidP="00006EE0">
            <w:pPr>
              <w:spacing w:after="0" w:line="256" w:lineRule="auto"/>
              <w:rPr>
                <w:rFonts w:ascii="Times New Roman" w:eastAsia="MS Mincho" w:hAnsi="Times New Roman" w:cs="Times New Roman"/>
                <w:i/>
                <w:lang w:eastAsia="ja-JP"/>
              </w:rPr>
            </w:pPr>
            <w:r w:rsidRPr="00006EE0">
              <w:rPr>
                <w:rFonts w:ascii="Times New Roman" w:eastAsia="MS Mincho" w:hAnsi="Times New Roman" w:cs="Times New Roman"/>
                <w:i/>
                <w:lang w:eastAsia="ja-JP"/>
              </w:rPr>
              <w:t>Flow of events</w:t>
            </w:r>
          </w:p>
        </w:tc>
        <w:tc>
          <w:tcPr>
            <w:tcW w:w="6948" w:type="dxa"/>
            <w:tcBorders>
              <w:top w:val="single" w:sz="4" w:space="0" w:color="auto"/>
              <w:left w:val="nil"/>
              <w:bottom w:val="single" w:sz="4" w:space="0" w:color="auto"/>
              <w:right w:val="nil"/>
            </w:tcBorders>
            <w:hideMark/>
          </w:tcPr>
          <w:p w:rsidR="00006EE0" w:rsidRPr="00006EE0" w:rsidRDefault="00006EE0" w:rsidP="00006EE0">
            <w:pPr>
              <w:numPr>
                <w:ilvl w:val="0"/>
                <w:numId w:val="30"/>
              </w:numPr>
              <w:spacing w:after="0" w:line="240" w:lineRule="auto"/>
              <w:rPr>
                <w:rFonts w:ascii="Times New Roman" w:eastAsia="MS Mincho" w:hAnsi="Times New Roman" w:cs="Times New Roman"/>
                <w:lang w:eastAsia="ja-JP"/>
              </w:rPr>
            </w:pPr>
            <w:r w:rsidRPr="00006EE0">
              <w:rPr>
                <w:rFonts w:ascii="Times New Roman" w:eastAsia="MS Mincho" w:hAnsi="Times New Roman" w:cs="Times New Roman"/>
                <w:lang w:eastAsia="ja-JP"/>
              </w:rPr>
              <w:t xml:space="preserve">The </w:t>
            </w:r>
            <w:r w:rsidRPr="00006EE0">
              <w:rPr>
                <w:rFonts w:ascii="Courier New" w:eastAsia="MS Mincho" w:hAnsi="Courier New" w:cs="Courier New"/>
                <w:lang w:eastAsia="ja-JP"/>
              </w:rPr>
              <w:t>User</w:t>
            </w:r>
            <w:r w:rsidRPr="00006EE0">
              <w:rPr>
                <w:rFonts w:ascii="Times New Roman" w:eastAsia="MS Mincho" w:hAnsi="Times New Roman" w:cs="Times New Roman"/>
                <w:lang w:eastAsia="ja-JP"/>
              </w:rPr>
              <w:t xml:space="preserve"> selects the circle tool from the toolbar.</w:t>
            </w:r>
          </w:p>
          <w:p w:rsidR="00006EE0" w:rsidRPr="00006EE0" w:rsidRDefault="00A436F8" w:rsidP="00006EE0">
            <w:pPr>
              <w:numPr>
                <w:ilvl w:val="1"/>
                <w:numId w:val="30"/>
              </w:numPr>
              <w:spacing w:after="0" w:line="240" w:lineRule="auto"/>
              <w:rPr>
                <w:rFonts w:ascii="Times New Roman" w:eastAsia="MS Mincho" w:hAnsi="Times New Roman" w:cs="Times New Roman"/>
                <w:lang w:eastAsia="ja-JP"/>
              </w:rPr>
            </w:pPr>
            <w:r w:rsidRPr="004750E3">
              <w:rPr>
                <w:rFonts w:ascii="Courier New" w:eastAsia="MS Mincho" w:hAnsi="Courier New" w:cs="Courier New"/>
                <w:lang w:eastAsia="ja-JP"/>
              </w:rPr>
              <w:t>Google Maps JavaScript API</w:t>
            </w:r>
            <w:r w:rsidRPr="00006EE0">
              <w:rPr>
                <w:rFonts w:ascii="Times New Roman" w:eastAsia="MS Mincho" w:hAnsi="Times New Roman" w:cs="Times New Roman"/>
                <w:lang w:eastAsia="ja-JP"/>
              </w:rPr>
              <w:t xml:space="preserve"> </w:t>
            </w:r>
            <w:r w:rsidR="00006EE0" w:rsidRPr="00006EE0">
              <w:rPr>
                <w:rFonts w:ascii="Times New Roman" w:eastAsia="MS Mincho" w:hAnsi="Times New Roman" w:cs="Times New Roman"/>
                <w:lang w:eastAsia="ja-JP"/>
              </w:rPr>
              <w:t>responds by changing the panning tool to the circle tool while the cursor is on the map.</w:t>
            </w:r>
          </w:p>
          <w:p w:rsidR="00006EE0" w:rsidRPr="00006EE0" w:rsidRDefault="00006EE0" w:rsidP="00006EE0">
            <w:pPr>
              <w:spacing w:after="0" w:line="240" w:lineRule="auto"/>
              <w:rPr>
                <w:rFonts w:ascii="Times New Roman" w:eastAsia="MS Mincho" w:hAnsi="Times New Roman" w:cs="Times New Roman"/>
                <w:lang w:eastAsia="ja-JP"/>
              </w:rPr>
            </w:pPr>
            <w:r w:rsidRPr="00006EE0">
              <w:rPr>
                <w:rFonts w:ascii="Times New Roman" w:eastAsia="MS Mincho" w:hAnsi="Times New Roman" w:cs="Times New Roman"/>
                <w:lang w:eastAsia="ja-JP"/>
              </w:rPr>
              <w:t xml:space="preserve">3.   The </w:t>
            </w:r>
            <w:r w:rsidRPr="00006EE0">
              <w:rPr>
                <w:rFonts w:ascii="Courier New" w:eastAsia="MS Mincho" w:hAnsi="Courier New" w:cs="Courier New"/>
                <w:lang w:eastAsia="ja-JP"/>
              </w:rPr>
              <w:t>User</w:t>
            </w:r>
            <w:r w:rsidRPr="00006EE0">
              <w:rPr>
                <w:rFonts w:ascii="Times New Roman" w:eastAsia="MS Mincho" w:hAnsi="Times New Roman" w:cs="Times New Roman"/>
                <w:lang w:eastAsia="ja-JP"/>
              </w:rPr>
              <w:t xml:space="preserve"> clicks the center of the area they want to encircle.</w:t>
            </w:r>
          </w:p>
          <w:p w:rsidR="00006EE0" w:rsidRPr="00006EE0" w:rsidRDefault="00006EE0" w:rsidP="00006EE0">
            <w:pPr>
              <w:spacing w:after="0" w:line="240" w:lineRule="auto"/>
              <w:rPr>
                <w:rFonts w:ascii="Times New Roman" w:eastAsia="MS Mincho" w:hAnsi="Times New Roman" w:cs="Times New Roman"/>
                <w:lang w:eastAsia="ja-JP"/>
              </w:rPr>
            </w:pPr>
            <w:r w:rsidRPr="00006EE0">
              <w:rPr>
                <w:rFonts w:ascii="Times New Roman" w:eastAsia="MS Mincho" w:hAnsi="Times New Roman" w:cs="Times New Roman"/>
                <w:lang w:eastAsia="ja-JP"/>
              </w:rPr>
              <w:tab/>
              <w:t xml:space="preserve">4. </w:t>
            </w:r>
            <w:r w:rsidRPr="00006EE0">
              <w:rPr>
                <w:rFonts w:ascii="Courier New" w:eastAsia="MS Mincho" w:hAnsi="Courier New" w:cs="Courier New"/>
                <w:lang w:eastAsia="ja-JP"/>
              </w:rPr>
              <w:t xml:space="preserve">System </w:t>
            </w:r>
            <w:r w:rsidRPr="00006EE0">
              <w:rPr>
                <w:rFonts w:ascii="Times New Roman" w:eastAsia="MS Mincho" w:hAnsi="Times New Roman" w:cs="Times New Roman"/>
                <w:lang w:eastAsia="ja-JP"/>
              </w:rPr>
              <w:t>draws a circle that becomes larger as the cursor is dragged away from the initial click.</w:t>
            </w:r>
          </w:p>
          <w:p w:rsidR="00006EE0" w:rsidRPr="00006EE0" w:rsidRDefault="00006EE0" w:rsidP="00006EE0">
            <w:pPr>
              <w:spacing w:after="0" w:line="240" w:lineRule="auto"/>
              <w:rPr>
                <w:rFonts w:ascii="Times New Roman" w:eastAsia="MS Mincho" w:hAnsi="Times New Roman" w:cs="Times New Roman"/>
                <w:lang w:eastAsia="ja-JP"/>
              </w:rPr>
            </w:pPr>
            <w:r w:rsidRPr="00006EE0">
              <w:rPr>
                <w:rFonts w:ascii="Times New Roman" w:eastAsia="MS Mincho" w:hAnsi="Times New Roman" w:cs="Times New Roman"/>
                <w:lang w:eastAsia="ja-JP"/>
              </w:rPr>
              <w:t xml:space="preserve">5. The </w:t>
            </w:r>
            <w:r w:rsidRPr="00006EE0">
              <w:rPr>
                <w:rFonts w:ascii="Courier New" w:eastAsia="MS Mincho" w:hAnsi="Courier New" w:cs="Courier New"/>
                <w:lang w:eastAsia="ja-JP"/>
              </w:rPr>
              <w:t>User</w:t>
            </w:r>
            <w:r w:rsidRPr="00006EE0">
              <w:rPr>
                <w:rFonts w:ascii="Times New Roman" w:eastAsia="MS Mincho" w:hAnsi="Times New Roman" w:cs="Times New Roman"/>
                <w:lang w:eastAsia="ja-JP"/>
              </w:rPr>
              <w:t xml:space="preserve"> then drags the circle to the proper size and clicks again.</w:t>
            </w:r>
          </w:p>
          <w:p w:rsidR="00006EE0" w:rsidRPr="00006EE0" w:rsidRDefault="00006EE0" w:rsidP="00006EE0">
            <w:pPr>
              <w:spacing w:after="0" w:line="240" w:lineRule="auto"/>
              <w:rPr>
                <w:rFonts w:ascii="Times New Roman" w:eastAsia="MS Mincho" w:hAnsi="Times New Roman" w:cs="Times New Roman"/>
                <w:lang w:eastAsia="ja-JP"/>
              </w:rPr>
            </w:pPr>
            <w:r w:rsidRPr="00006EE0">
              <w:rPr>
                <w:rFonts w:ascii="Times New Roman" w:eastAsia="MS Mincho" w:hAnsi="Times New Roman" w:cs="Times New Roman"/>
                <w:lang w:eastAsia="ja-JP"/>
              </w:rPr>
              <w:tab/>
              <w:t xml:space="preserve">6. </w:t>
            </w:r>
            <w:r w:rsidRPr="00A436F8">
              <w:rPr>
                <w:rFonts w:ascii="Courier New" w:eastAsia="MS Mincho" w:hAnsi="Courier New" w:cs="Courier New"/>
                <w:lang w:eastAsia="ja-JP"/>
              </w:rPr>
              <w:t>System</w:t>
            </w:r>
            <w:r w:rsidRPr="00006EE0">
              <w:rPr>
                <w:rFonts w:ascii="Times New Roman" w:eastAsia="MS Mincho" w:hAnsi="Times New Roman" w:cs="Times New Roman"/>
                <w:lang w:eastAsia="ja-JP"/>
              </w:rPr>
              <w:t xml:space="preserve"> responds by leaving the circle on the map and creating a marker object in the MarkerListBox.</w:t>
            </w:r>
          </w:p>
          <w:p w:rsidR="00006EE0" w:rsidRPr="00006EE0" w:rsidRDefault="00006EE0" w:rsidP="00006EE0">
            <w:pPr>
              <w:spacing w:after="0" w:line="240" w:lineRule="auto"/>
              <w:rPr>
                <w:rFonts w:ascii="Times New Roman" w:eastAsia="MS Mincho" w:hAnsi="Times New Roman" w:cs="Times New Roman"/>
                <w:lang w:eastAsia="ja-JP"/>
              </w:rPr>
            </w:pPr>
            <w:r w:rsidRPr="00006EE0">
              <w:rPr>
                <w:rFonts w:ascii="Times New Roman" w:eastAsia="MS Mincho" w:hAnsi="Times New Roman" w:cs="Times New Roman"/>
                <w:lang w:eastAsia="ja-JP"/>
              </w:rPr>
              <w:t xml:space="preserve">7. The </w:t>
            </w:r>
            <w:r w:rsidRPr="00006EE0">
              <w:rPr>
                <w:rFonts w:ascii="Courier New" w:eastAsia="MS Mincho" w:hAnsi="Courier New" w:cs="Courier New"/>
                <w:lang w:eastAsia="ja-JP"/>
              </w:rPr>
              <w:t xml:space="preserve">User </w:t>
            </w:r>
            <w:r w:rsidRPr="00006EE0">
              <w:rPr>
                <w:rFonts w:ascii="Times New Roman" w:eastAsia="MS Mincho" w:hAnsi="Times New Roman" w:cs="Times New Roman"/>
                <w:lang w:eastAsia="ja-JP"/>
              </w:rPr>
              <w:t>drags the cursor off the map.</w:t>
            </w:r>
          </w:p>
          <w:p w:rsidR="00006EE0" w:rsidRPr="00006EE0" w:rsidRDefault="00006EE0" w:rsidP="00A436F8">
            <w:pPr>
              <w:spacing w:after="0" w:line="240" w:lineRule="auto"/>
              <w:ind w:left="720"/>
              <w:rPr>
                <w:rFonts w:ascii="Times New Roman" w:eastAsia="MS Mincho" w:hAnsi="Times New Roman" w:cs="Times New Roman"/>
                <w:lang w:eastAsia="ja-JP"/>
              </w:rPr>
            </w:pPr>
            <w:r w:rsidRPr="00006EE0">
              <w:rPr>
                <w:rFonts w:ascii="Times New Roman" w:eastAsia="MS Mincho" w:hAnsi="Times New Roman" w:cs="Times New Roman"/>
                <w:lang w:eastAsia="ja-JP"/>
              </w:rPr>
              <w:t xml:space="preserve">8. </w:t>
            </w:r>
            <w:r w:rsidR="00A436F8" w:rsidRPr="004750E3">
              <w:rPr>
                <w:rFonts w:ascii="Courier New" w:eastAsia="MS Mincho" w:hAnsi="Courier New" w:cs="Courier New"/>
                <w:lang w:eastAsia="ja-JP"/>
              </w:rPr>
              <w:t>Google Maps JavaScript API</w:t>
            </w:r>
            <w:r w:rsidR="00A436F8" w:rsidRPr="00006EE0">
              <w:rPr>
                <w:rFonts w:ascii="Times New Roman" w:eastAsia="MS Mincho" w:hAnsi="Times New Roman" w:cs="Times New Roman"/>
                <w:lang w:eastAsia="ja-JP"/>
              </w:rPr>
              <w:t xml:space="preserve"> </w:t>
            </w:r>
            <w:r w:rsidRPr="00006EE0">
              <w:rPr>
                <w:rFonts w:ascii="Times New Roman" w:eastAsia="MS Mincho" w:hAnsi="Times New Roman" w:cs="Times New Roman"/>
                <w:lang w:eastAsia="ja-JP"/>
              </w:rPr>
              <w:t>changes the back to the panning tool.</w:t>
            </w:r>
          </w:p>
        </w:tc>
      </w:tr>
      <w:tr w:rsidR="00006EE0" w:rsidRPr="00006EE0" w:rsidTr="00DB76C4">
        <w:tc>
          <w:tcPr>
            <w:tcW w:w="1908" w:type="dxa"/>
            <w:tcBorders>
              <w:top w:val="single" w:sz="4" w:space="0" w:color="auto"/>
              <w:left w:val="nil"/>
              <w:bottom w:val="single" w:sz="4" w:space="0" w:color="auto"/>
              <w:right w:val="nil"/>
            </w:tcBorders>
            <w:hideMark/>
          </w:tcPr>
          <w:p w:rsidR="00006EE0" w:rsidRPr="00006EE0" w:rsidRDefault="00006EE0" w:rsidP="00006EE0">
            <w:pPr>
              <w:spacing w:after="0" w:line="256" w:lineRule="auto"/>
              <w:rPr>
                <w:rFonts w:ascii="Times New Roman" w:eastAsia="MS Mincho" w:hAnsi="Times New Roman" w:cs="Times New Roman"/>
                <w:i/>
                <w:lang w:eastAsia="ja-JP"/>
              </w:rPr>
            </w:pPr>
            <w:r w:rsidRPr="00006EE0">
              <w:rPr>
                <w:rFonts w:ascii="Times New Roman" w:eastAsia="MS Mincho" w:hAnsi="Times New Roman" w:cs="Times New Roman"/>
                <w:i/>
                <w:lang w:eastAsia="ja-JP"/>
              </w:rPr>
              <w:t>Entry condition</w:t>
            </w:r>
          </w:p>
        </w:tc>
        <w:tc>
          <w:tcPr>
            <w:tcW w:w="6948" w:type="dxa"/>
            <w:tcBorders>
              <w:top w:val="single" w:sz="4" w:space="0" w:color="auto"/>
              <w:left w:val="nil"/>
              <w:bottom w:val="single" w:sz="4" w:space="0" w:color="auto"/>
              <w:right w:val="nil"/>
            </w:tcBorders>
            <w:hideMark/>
          </w:tcPr>
          <w:p w:rsidR="00006EE0" w:rsidRPr="00006EE0" w:rsidRDefault="00006EE0" w:rsidP="00006EE0">
            <w:pPr>
              <w:numPr>
                <w:ilvl w:val="0"/>
                <w:numId w:val="7"/>
              </w:numPr>
              <w:spacing w:after="0" w:line="256" w:lineRule="auto"/>
              <w:rPr>
                <w:rFonts w:ascii="Times New Roman" w:eastAsia="MS Mincho" w:hAnsi="Times New Roman" w:cs="Times New Roman"/>
                <w:lang w:eastAsia="ja-JP"/>
              </w:rPr>
            </w:pPr>
            <w:r w:rsidRPr="00006EE0">
              <w:rPr>
                <w:rFonts w:ascii="Times New Roman" w:eastAsia="MS Mincho" w:hAnsi="Times New Roman" w:cs="Times New Roman"/>
                <w:lang w:eastAsia="ja-JP"/>
              </w:rPr>
              <w:t xml:space="preserve">The </w:t>
            </w:r>
            <w:r w:rsidRPr="00006EE0">
              <w:rPr>
                <w:rFonts w:ascii="Courier New" w:eastAsia="MS Mincho" w:hAnsi="Courier New" w:cs="Courier New"/>
                <w:lang w:eastAsia="ja-JP"/>
              </w:rPr>
              <w:t>User</w:t>
            </w:r>
            <w:r w:rsidRPr="00006EE0">
              <w:rPr>
                <w:rFonts w:ascii="Times New Roman" w:eastAsia="MS Mincho" w:hAnsi="Times New Roman" w:cs="Times New Roman"/>
                <w:lang w:eastAsia="ja-JP"/>
              </w:rPr>
              <w:t xml:space="preserve"> is directed to EditMapView</w:t>
            </w:r>
          </w:p>
        </w:tc>
      </w:tr>
      <w:tr w:rsidR="00006EE0" w:rsidRPr="00006EE0" w:rsidTr="00DB76C4">
        <w:tc>
          <w:tcPr>
            <w:tcW w:w="1908" w:type="dxa"/>
            <w:tcBorders>
              <w:top w:val="single" w:sz="4" w:space="0" w:color="auto"/>
              <w:left w:val="nil"/>
              <w:bottom w:val="single" w:sz="4" w:space="0" w:color="auto"/>
              <w:right w:val="nil"/>
            </w:tcBorders>
            <w:hideMark/>
          </w:tcPr>
          <w:p w:rsidR="00006EE0" w:rsidRPr="00006EE0" w:rsidRDefault="00006EE0" w:rsidP="00006EE0">
            <w:pPr>
              <w:spacing w:after="0" w:line="256" w:lineRule="auto"/>
              <w:rPr>
                <w:rFonts w:ascii="Times New Roman" w:eastAsia="MS Mincho" w:hAnsi="Times New Roman" w:cs="Times New Roman"/>
                <w:i/>
                <w:lang w:eastAsia="ja-JP"/>
              </w:rPr>
            </w:pPr>
            <w:r w:rsidRPr="00006EE0">
              <w:rPr>
                <w:rFonts w:ascii="Times New Roman" w:eastAsia="MS Mincho" w:hAnsi="Times New Roman" w:cs="Times New Roman"/>
                <w:i/>
                <w:lang w:eastAsia="ja-JP"/>
              </w:rPr>
              <w:t>Exit condition</w:t>
            </w:r>
          </w:p>
        </w:tc>
        <w:tc>
          <w:tcPr>
            <w:tcW w:w="6948" w:type="dxa"/>
            <w:tcBorders>
              <w:top w:val="single" w:sz="4" w:space="0" w:color="auto"/>
              <w:left w:val="nil"/>
              <w:bottom w:val="single" w:sz="4" w:space="0" w:color="auto"/>
              <w:right w:val="nil"/>
            </w:tcBorders>
            <w:hideMark/>
          </w:tcPr>
          <w:p w:rsidR="00006EE0" w:rsidRPr="00006EE0" w:rsidRDefault="00006EE0" w:rsidP="00006EE0">
            <w:pPr>
              <w:numPr>
                <w:ilvl w:val="0"/>
                <w:numId w:val="8"/>
              </w:numPr>
              <w:spacing w:after="0" w:line="256" w:lineRule="auto"/>
              <w:rPr>
                <w:rFonts w:ascii="Times New Roman" w:eastAsia="MS Mincho" w:hAnsi="Times New Roman" w:cs="Times New Roman"/>
                <w:lang w:eastAsia="ja-JP"/>
              </w:rPr>
            </w:pPr>
          </w:p>
        </w:tc>
      </w:tr>
    </w:tbl>
    <w:p w:rsidR="00006EE0" w:rsidRPr="00006EE0" w:rsidRDefault="00006EE0" w:rsidP="00006EE0">
      <w:pPr>
        <w:spacing w:after="0" w:line="240" w:lineRule="auto"/>
        <w:rPr>
          <w:rFonts w:ascii="Times New Roman" w:eastAsia="MS Mincho" w:hAnsi="Times New Roman" w:cs="Times New Roman"/>
          <w:sz w:val="24"/>
          <w:szCs w:val="24"/>
          <w:lang w:eastAsia="ja-JP"/>
        </w:rPr>
      </w:pPr>
    </w:p>
    <w:p w:rsidR="00006EE0" w:rsidRPr="00006EE0" w:rsidRDefault="00006EE0" w:rsidP="00006EE0">
      <w:pPr>
        <w:spacing w:after="0" w:line="240" w:lineRule="auto"/>
        <w:jc w:val="center"/>
        <w:rPr>
          <w:rFonts w:ascii="Times New Roman" w:eastAsia="MS Mincho" w:hAnsi="Times New Roman" w:cs="Times New Roman"/>
          <w:sz w:val="24"/>
          <w:szCs w:val="24"/>
          <w:lang w:eastAsia="ja-JP"/>
        </w:rPr>
      </w:pPr>
      <w:r w:rsidRPr="00006EE0">
        <w:rPr>
          <w:rFonts w:ascii="Times New Roman" w:eastAsia="MS Mincho" w:hAnsi="Times New Roman" w:cs="Times New Roman"/>
          <w:sz w:val="24"/>
          <w:szCs w:val="24"/>
          <w:lang w:eastAsia="ja-JP"/>
        </w:rPr>
        <w:t xml:space="preserve">Figure </w:t>
      </w:r>
      <w:r>
        <w:rPr>
          <w:rFonts w:ascii="Times New Roman" w:eastAsia="MS Mincho" w:hAnsi="Times New Roman" w:cs="Times New Roman"/>
          <w:sz w:val="24"/>
          <w:szCs w:val="24"/>
          <w:lang w:eastAsia="ja-JP"/>
        </w:rPr>
        <w:t>2.1</w:t>
      </w:r>
      <w:r w:rsidR="00B441B1">
        <w:rPr>
          <w:rFonts w:ascii="Times New Roman" w:eastAsia="MS Mincho" w:hAnsi="Times New Roman" w:cs="Times New Roman"/>
          <w:sz w:val="24"/>
          <w:szCs w:val="24"/>
          <w:lang w:eastAsia="ja-JP"/>
        </w:rPr>
        <w:t>4</w:t>
      </w:r>
      <w:r w:rsidRPr="00006EE0">
        <w:rPr>
          <w:rFonts w:ascii="Times New Roman" w:eastAsia="MS Mincho" w:hAnsi="Times New Roman" w:cs="Times New Roman"/>
          <w:sz w:val="24"/>
          <w:szCs w:val="24"/>
          <w:lang w:eastAsia="ja-JP"/>
        </w:rPr>
        <w:t xml:space="preserve">: Use case description for </w:t>
      </w:r>
      <w:r w:rsidRPr="00006EE0">
        <w:rPr>
          <w:rFonts w:ascii="Courier New" w:eastAsia="MS Mincho" w:hAnsi="Courier New" w:cs="Courier New"/>
          <w:lang w:eastAsia="ja-JP"/>
        </w:rPr>
        <w:t>EditMap-Circle</w:t>
      </w:r>
      <w:r w:rsidRPr="00006EE0">
        <w:rPr>
          <w:rFonts w:ascii="Times New Roman" w:eastAsia="MS Mincho" w:hAnsi="Times New Roman" w:cs="Times New Roman"/>
          <w:sz w:val="24"/>
          <w:szCs w:val="24"/>
          <w:lang w:eastAsia="ja-JP"/>
        </w:rPr>
        <w:t>.</w:t>
      </w:r>
    </w:p>
    <w:p w:rsidR="00EE4BAB" w:rsidRDefault="00EE4BAB">
      <w:pPr>
        <w:rPr>
          <w:rFonts w:ascii="Times New Roman" w:eastAsia="Times New Roman" w:hAnsi="Times New Roman" w:cs="Times New Roman"/>
          <w:sz w:val="24"/>
          <w:szCs w:val="20"/>
        </w:rPr>
      </w:pPr>
    </w:p>
    <w:p w:rsidR="00EE4BAB" w:rsidRDefault="00EE4BAB">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006EE0" w:rsidRPr="00006EE0" w:rsidTr="00DB76C4">
        <w:tc>
          <w:tcPr>
            <w:tcW w:w="1908" w:type="dxa"/>
            <w:tcBorders>
              <w:top w:val="single" w:sz="4" w:space="0" w:color="auto"/>
              <w:left w:val="nil"/>
              <w:bottom w:val="single" w:sz="4" w:space="0" w:color="auto"/>
              <w:right w:val="nil"/>
            </w:tcBorders>
            <w:hideMark/>
          </w:tcPr>
          <w:p w:rsidR="00006EE0" w:rsidRPr="00006EE0" w:rsidRDefault="00006EE0" w:rsidP="00006EE0">
            <w:pPr>
              <w:spacing w:after="0" w:line="256" w:lineRule="auto"/>
              <w:rPr>
                <w:rFonts w:ascii="Times New Roman" w:eastAsia="MS Mincho" w:hAnsi="Times New Roman" w:cs="Times New Roman"/>
                <w:i/>
                <w:lang w:eastAsia="ja-JP"/>
              </w:rPr>
            </w:pPr>
            <w:r w:rsidRPr="00006EE0">
              <w:rPr>
                <w:rFonts w:ascii="Times New Roman" w:eastAsia="MS Mincho" w:hAnsi="Times New Roman" w:cs="Times New Roman"/>
                <w:i/>
                <w:lang w:eastAsia="ja-JP"/>
              </w:rPr>
              <w:lastRenderedPageBreak/>
              <w:t>Use case name</w:t>
            </w:r>
          </w:p>
        </w:tc>
        <w:tc>
          <w:tcPr>
            <w:tcW w:w="6948" w:type="dxa"/>
            <w:tcBorders>
              <w:top w:val="single" w:sz="4" w:space="0" w:color="auto"/>
              <w:left w:val="nil"/>
              <w:bottom w:val="single" w:sz="4" w:space="0" w:color="auto"/>
              <w:right w:val="nil"/>
            </w:tcBorders>
            <w:hideMark/>
          </w:tcPr>
          <w:p w:rsidR="00006EE0" w:rsidRPr="00006EE0" w:rsidRDefault="00006EE0" w:rsidP="00006EE0">
            <w:pPr>
              <w:spacing w:after="0" w:line="256" w:lineRule="auto"/>
              <w:rPr>
                <w:rFonts w:ascii="Courier New" w:eastAsia="MS Mincho" w:hAnsi="Courier New" w:cs="Courier New"/>
                <w:lang w:eastAsia="ja-JP"/>
              </w:rPr>
            </w:pPr>
            <w:r w:rsidRPr="00006EE0">
              <w:rPr>
                <w:rFonts w:ascii="Courier New" w:eastAsia="MS Mincho" w:hAnsi="Courier New" w:cs="Courier New"/>
                <w:lang w:eastAsia="ja-JP"/>
              </w:rPr>
              <w:t>EditMap</w:t>
            </w:r>
          </w:p>
        </w:tc>
      </w:tr>
      <w:tr w:rsidR="00006EE0" w:rsidRPr="00006EE0" w:rsidTr="00DB76C4">
        <w:tc>
          <w:tcPr>
            <w:tcW w:w="1908" w:type="dxa"/>
            <w:tcBorders>
              <w:top w:val="single" w:sz="4" w:space="0" w:color="auto"/>
              <w:left w:val="nil"/>
              <w:bottom w:val="single" w:sz="4" w:space="0" w:color="auto"/>
              <w:right w:val="nil"/>
            </w:tcBorders>
            <w:hideMark/>
          </w:tcPr>
          <w:p w:rsidR="00006EE0" w:rsidRPr="00006EE0" w:rsidRDefault="00006EE0" w:rsidP="00006EE0">
            <w:pPr>
              <w:spacing w:after="0" w:line="256" w:lineRule="auto"/>
              <w:rPr>
                <w:rFonts w:ascii="Times New Roman" w:eastAsia="MS Mincho" w:hAnsi="Times New Roman" w:cs="Times New Roman"/>
                <w:i/>
                <w:lang w:eastAsia="ja-JP"/>
              </w:rPr>
            </w:pPr>
            <w:r w:rsidRPr="00006EE0">
              <w:rPr>
                <w:rFonts w:ascii="Times New Roman" w:eastAsia="MS Mincho" w:hAnsi="Times New Roman" w:cs="Times New Roman"/>
                <w:i/>
                <w:lang w:eastAsia="ja-JP"/>
              </w:rPr>
              <w:t xml:space="preserve">Participating </w:t>
            </w:r>
          </w:p>
          <w:p w:rsidR="00006EE0" w:rsidRPr="00006EE0" w:rsidRDefault="00006EE0" w:rsidP="00006EE0">
            <w:pPr>
              <w:spacing w:after="0" w:line="256" w:lineRule="auto"/>
              <w:rPr>
                <w:rFonts w:ascii="Times New Roman" w:eastAsia="MS Mincho" w:hAnsi="Times New Roman" w:cs="Times New Roman"/>
                <w:i/>
                <w:lang w:eastAsia="ja-JP"/>
              </w:rPr>
            </w:pPr>
            <w:r w:rsidRPr="00006EE0">
              <w:rPr>
                <w:rFonts w:ascii="Times New Roman" w:eastAsia="MS Mincho" w:hAnsi="Times New Roman" w:cs="Times New Roman"/>
                <w:i/>
                <w:lang w:eastAsia="ja-JP"/>
              </w:rPr>
              <w:t>actors</w:t>
            </w:r>
          </w:p>
        </w:tc>
        <w:tc>
          <w:tcPr>
            <w:tcW w:w="6948" w:type="dxa"/>
            <w:tcBorders>
              <w:top w:val="single" w:sz="4" w:space="0" w:color="auto"/>
              <w:left w:val="nil"/>
              <w:bottom w:val="single" w:sz="4" w:space="0" w:color="auto"/>
              <w:right w:val="nil"/>
            </w:tcBorders>
            <w:hideMark/>
          </w:tcPr>
          <w:p w:rsidR="00006EE0" w:rsidRPr="00006EE0" w:rsidRDefault="00006EE0" w:rsidP="00006EE0">
            <w:pPr>
              <w:spacing w:after="0" w:line="256" w:lineRule="auto"/>
              <w:rPr>
                <w:rFonts w:ascii="Times New Roman" w:eastAsia="MS Mincho" w:hAnsi="Times New Roman" w:cs="Times New Roman"/>
                <w:lang w:eastAsia="ja-JP"/>
              </w:rPr>
            </w:pPr>
            <w:r w:rsidRPr="00006EE0">
              <w:rPr>
                <w:rFonts w:ascii="Times New Roman" w:eastAsia="MS Mincho" w:hAnsi="Times New Roman" w:cs="Times New Roman"/>
                <w:lang w:eastAsia="ja-JP"/>
              </w:rPr>
              <w:t xml:space="preserve">Initiated by </w:t>
            </w:r>
            <w:r w:rsidRPr="00006EE0">
              <w:rPr>
                <w:rFonts w:ascii="Courier New" w:eastAsia="MS Mincho" w:hAnsi="Courier New" w:cs="Courier New"/>
                <w:lang w:eastAsia="ja-JP"/>
              </w:rPr>
              <w:t>User</w:t>
            </w:r>
            <w:r w:rsidR="00A436F8">
              <w:rPr>
                <w:rFonts w:ascii="Courier New" w:eastAsia="MS Mincho" w:hAnsi="Courier New" w:cs="Courier New"/>
                <w:lang w:eastAsia="ja-JP"/>
              </w:rPr>
              <w:t xml:space="preserve"> and </w:t>
            </w:r>
            <w:r w:rsidR="00A436F8" w:rsidRPr="004750E3">
              <w:rPr>
                <w:rFonts w:ascii="Courier New" w:eastAsia="MS Mincho" w:hAnsi="Courier New" w:cs="Courier New"/>
                <w:lang w:eastAsia="ja-JP"/>
              </w:rPr>
              <w:t>Google Maps JavaScript API</w:t>
            </w:r>
          </w:p>
        </w:tc>
      </w:tr>
      <w:tr w:rsidR="00006EE0" w:rsidRPr="00006EE0" w:rsidTr="00DB76C4">
        <w:tc>
          <w:tcPr>
            <w:tcW w:w="1908" w:type="dxa"/>
            <w:tcBorders>
              <w:top w:val="single" w:sz="4" w:space="0" w:color="auto"/>
              <w:left w:val="nil"/>
              <w:bottom w:val="single" w:sz="4" w:space="0" w:color="auto"/>
              <w:right w:val="nil"/>
            </w:tcBorders>
            <w:hideMark/>
          </w:tcPr>
          <w:p w:rsidR="00006EE0" w:rsidRPr="00006EE0" w:rsidRDefault="00006EE0" w:rsidP="00006EE0">
            <w:pPr>
              <w:spacing w:after="0" w:line="256" w:lineRule="auto"/>
              <w:rPr>
                <w:rFonts w:ascii="Times New Roman" w:eastAsia="MS Mincho" w:hAnsi="Times New Roman" w:cs="Times New Roman"/>
                <w:i/>
                <w:lang w:eastAsia="ja-JP"/>
              </w:rPr>
            </w:pPr>
            <w:r w:rsidRPr="00006EE0">
              <w:rPr>
                <w:rFonts w:ascii="Times New Roman" w:eastAsia="MS Mincho" w:hAnsi="Times New Roman" w:cs="Times New Roman"/>
                <w:i/>
                <w:lang w:eastAsia="ja-JP"/>
              </w:rPr>
              <w:t>Flow of events</w:t>
            </w:r>
          </w:p>
        </w:tc>
        <w:tc>
          <w:tcPr>
            <w:tcW w:w="6948" w:type="dxa"/>
            <w:tcBorders>
              <w:top w:val="single" w:sz="4" w:space="0" w:color="auto"/>
              <w:left w:val="nil"/>
              <w:bottom w:val="single" w:sz="4" w:space="0" w:color="auto"/>
              <w:right w:val="nil"/>
            </w:tcBorders>
            <w:hideMark/>
          </w:tcPr>
          <w:p w:rsidR="00006EE0" w:rsidRPr="00006EE0" w:rsidRDefault="00006EE0" w:rsidP="00006EE0">
            <w:pPr>
              <w:numPr>
                <w:ilvl w:val="0"/>
                <w:numId w:val="31"/>
              </w:numPr>
              <w:spacing w:after="0" w:line="240" w:lineRule="auto"/>
              <w:rPr>
                <w:rFonts w:ascii="Times New Roman" w:eastAsia="MS Mincho" w:hAnsi="Times New Roman" w:cs="Times New Roman"/>
                <w:lang w:eastAsia="ja-JP"/>
              </w:rPr>
            </w:pPr>
            <w:r w:rsidRPr="00006EE0">
              <w:rPr>
                <w:rFonts w:ascii="Times New Roman" w:eastAsia="MS Mincho" w:hAnsi="Times New Roman" w:cs="Times New Roman"/>
                <w:lang w:eastAsia="ja-JP"/>
              </w:rPr>
              <w:t xml:space="preserve">The </w:t>
            </w:r>
            <w:r w:rsidRPr="00006EE0">
              <w:rPr>
                <w:rFonts w:ascii="Courier New" w:eastAsia="MS Mincho" w:hAnsi="Courier New" w:cs="Courier New"/>
                <w:lang w:eastAsia="ja-JP"/>
              </w:rPr>
              <w:t>User</w:t>
            </w:r>
            <w:r w:rsidRPr="00006EE0">
              <w:rPr>
                <w:rFonts w:ascii="Times New Roman" w:eastAsia="MS Mincho" w:hAnsi="Times New Roman" w:cs="Times New Roman"/>
                <w:lang w:eastAsia="ja-JP"/>
              </w:rPr>
              <w:t xml:space="preserve"> selects the box tool from the toolbar.</w:t>
            </w:r>
          </w:p>
          <w:p w:rsidR="00006EE0" w:rsidRPr="00006EE0" w:rsidRDefault="00A436F8" w:rsidP="00006EE0">
            <w:pPr>
              <w:numPr>
                <w:ilvl w:val="1"/>
                <w:numId w:val="31"/>
              </w:numPr>
              <w:spacing w:after="0" w:line="240" w:lineRule="auto"/>
              <w:rPr>
                <w:rFonts w:ascii="Times New Roman" w:eastAsia="MS Mincho" w:hAnsi="Times New Roman" w:cs="Times New Roman"/>
                <w:lang w:eastAsia="ja-JP"/>
              </w:rPr>
            </w:pPr>
            <w:r w:rsidRPr="004750E3">
              <w:rPr>
                <w:rFonts w:ascii="Courier New" w:eastAsia="MS Mincho" w:hAnsi="Courier New" w:cs="Courier New"/>
                <w:lang w:eastAsia="ja-JP"/>
              </w:rPr>
              <w:t>Google Maps JavaScript API</w:t>
            </w:r>
            <w:r w:rsidR="00006EE0" w:rsidRPr="00006EE0">
              <w:rPr>
                <w:rFonts w:ascii="Times New Roman" w:eastAsia="MS Mincho" w:hAnsi="Times New Roman" w:cs="Times New Roman"/>
                <w:lang w:eastAsia="ja-JP"/>
              </w:rPr>
              <w:t xml:space="preserve"> responds by changing the panning tool to the box tool while the cursor is on the map.</w:t>
            </w:r>
          </w:p>
          <w:p w:rsidR="00006EE0" w:rsidRPr="00006EE0" w:rsidRDefault="00006EE0" w:rsidP="00006EE0">
            <w:pPr>
              <w:spacing w:after="0" w:line="240" w:lineRule="auto"/>
              <w:rPr>
                <w:rFonts w:ascii="Times New Roman" w:eastAsia="MS Mincho" w:hAnsi="Times New Roman" w:cs="Times New Roman"/>
                <w:lang w:eastAsia="ja-JP"/>
              </w:rPr>
            </w:pPr>
            <w:r w:rsidRPr="00006EE0">
              <w:rPr>
                <w:rFonts w:ascii="Times New Roman" w:eastAsia="MS Mincho" w:hAnsi="Times New Roman" w:cs="Times New Roman"/>
                <w:lang w:eastAsia="ja-JP"/>
              </w:rPr>
              <w:t xml:space="preserve">3.   The </w:t>
            </w:r>
            <w:r w:rsidRPr="00006EE0">
              <w:rPr>
                <w:rFonts w:ascii="Courier New" w:eastAsia="MS Mincho" w:hAnsi="Courier New" w:cs="Courier New"/>
                <w:lang w:eastAsia="ja-JP"/>
              </w:rPr>
              <w:t>User</w:t>
            </w:r>
            <w:r w:rsidRPr="00006EE0">
              <w:rPr>
                <w:rFonts w:ascii="Times New Roman" w:eastAsia="MS Mincho" w:hAnsi="Times New Roman" w:cs="Times New Roman"/>
                <w:lang w:eastAsia="ja-JP"/>
              </w:rPr>
              <w:t xml:space="preserve"> clicks the center of the area they want to enclose.</w:t>
            </w:r>
          </w:p>
          <w:p w:rsidR="00006EE0" w:rsidRPr="00006EE0" w:rsidRDefault="00006EE0" w:rsidP="00A436F8">
            <w:pPr>
              <w:spacing w:after="0" w:line="240" w:lineRule="auto"/>
              <w:ind w:left="720"/>
              <w:rPr>
                <w:rFonts w:ascii="Times New Roman" w:eastAsia="MS Mincho" w:hAnsi="Times New Roman" w:cs="Times New Roman"/>
                <w:lang w:eastAsia="ja-JP"/>
              </w:rPr>
            </w:pPr>
            <w:r w:rsidRPr="00006EE0">
              <w:rPr>
                <w:rFonts w:ascii="Times New Roman" w:eastAsia="MS Mincho" w:hAnsi="Times New Roman" w:cs="Times New Roman"/>
                <w:lang w:eastAsia="ja-JP"/>
              </w:rPr>
              <w:t xml:space="preserve">4. </w:t>
            </w:r>
            <w:r w:rsidR="00A436F8" w:rsidRPr="004750E3">
              <w:rPr>
                <w:rFonts w:ascii="Courier New" w:eastAsia="MS Mincho" w:hAnsi="Courier New" w:cs="Courier New"/>
                <w:lang w:eastAsia="ja-JP"/>
              </w:rPr>
              <w:t>Google Maps JavaScript API</w:t>
            </w:r>
            <w:r w:rsidR="00A436F8" w:rsidRPr="00006EE0">
              <w:rPr>
                <w:rFonts w:ascii="Times New Roman" w:eastAsia="MS Mincho" w:hAnsi="Times New Roman" w:cs="Times New Roman"/>
                <w:lang w:eastAsia="ja-JP"/>
              </w:rPr>
              <w:t xml:space="preserve"> </w:t>
            </w:r>
            <w:r w:rsidRPr="00006EE0">
              <w:rPr>
                <w:rFonts w:ascii="Times New Roman" w:eastAsia="MS Mincho" w:hAnsi="Times New Roman" w:cs="Times New Roman"/>
                <w:lang w:eastAsia="ja-JP"/>
              </w:rPr>
              <w:t>draws a box that becomes larger as the cursor is dragged away from the initial click.</w:t>
            </w:r>
          </w:p>
          <w:p w:rsidR="00006EE0" w:rsidRPr="00006EE0" w:rsidRDefault="00006EE0" w:rsidP="00006EE0">
            <w:pPr>
              <w:spacing w:after="0" w:line="240" w:lineRule="auto"/>
              <w:rPr>
                <w:rFonts w:ascii="Times New Roman" w:eastAsia="MS Mincho" w:hAnsi="Times New Roman" w:cs="Times New Roman"/>
                <w:lang w:eastAsia="ja-JP"/>
              </w:rPr>
            </w:pPr>
            <w:r w:rsidRPr="00006EE0">
              <w:rPr>
                <w:rFonts w:ascii="Times New Roman" w:eastAsia="MS Mincho" w:hAnsi="Times New Roman" w:cs="Times New Roman"/>
                <w:lang w:eastAsia="ja-JP"/>
              </w:rPr>
              <w:t xml:space="preserve">5. The </w:t>
            </w:r>
            <w:r w:rsidRPr="00006EE0">
              <w:rPr>
                <w:rFonts w:ascii="Courier New" w:eastAsia="MS Mincho" w:hAnsi="Courier New" w:cs="Courier New"/>
                <w:lang w:eastAsia="ja-JP"/>
              </w:rPr>
              <w:t>User</w:t>
            </w:r>
            <w:r w:rsidRPr="00006EE0">
              <w:rPr>
                <w:rFonts w:ascii="Times New Roman" w:eastAsia="MS Mincho" w:hAnsi="Times New Roman" w:cs="Times New Roman"/>
                <w:lang w:eastAsia="ja-JP"/>
              </w:rPr>
              <w:t xml:space="preserve"> then drags the box to the proper size and clicks again.</w:t>
            </w:r>
          </w:p>
          <w:p w:rsidR="00006EE0" w:rsidRPr="00006EE0" w:rsidRDefault="00006EE0" w:rsidP="00A436F8">
            <w:pPr>
              <w:spacing w:after="0" w:line="240" w:lineRule="auto"/>
              <w:ind w:left="720"/>
              <w:rPr>
                <w:rFonts w:ascii="Times New Roman" w:eastAsia="MS Mincho" w:hAnsi="Times New Roman" w:cs="Times New Roman"/>
                <w:lang w:eastAsia="ja-JP"/>
              </w:rPr>
            </w:pPr>
            <w:r w:rsidRPr="00006EE0">
              <w:rPr>
                <w:rFonts w:ascii="Times New Roman" w:eastAsia="MS Mincho" w:hAnsi="Times New Roman" w:cs="Times New Roman"/>
                <w:lang w:eastAsia="ja-JP"/>
              </w:rPr>
              <w:t xml:space="preserve">6.  </w:t>
            </w:r>
            <w:r w:rsidRPr="00006EE0">
              <w:rPr>
                <w:rFonts w:ascii="Courier New" w:eastAsia="MS Mincho" w:hAnsi="Courier New" w:cs="Courier New"/>
                <w:lang w:eastAsia="ja-JP"/>
              </w:rPr>
              <w:t>System</w:t>
            </w:r>
            <w:r w:rsidRPr="00006EE0">
              <w:rPr>
                <w:rFonts w:ascii="Times New Roman" w:eastAsia="MS Mincho" w:hAnsi="Times New Roman" w:cs="Times New Roman"/>
                <w:lang w:eastAsia="ja-JP"/>
              </w:rPr>
              <w:t xml:space="preserve"> responds by leaving the box on the map and creating a marker object in the MarkerListBox. </w:t>
            </w:r>
          </w:p>
          <w:p w:rsidR="00006EE0" w:rsidRPr="00006EE0" w:rsidRDefault="00006EE0" w:rsidP="00006EE0">
            <w:pPr>
              <w:spacing w:after="0" w:line="240" w:lineRule="auto"/>
              <w:rPr>
                <w:rFonts w:ascii="Times New Roman" w:eastAsia="MS Mincho" w:hAnsi="Times New Roman" w:cs="Times New Roman"/>
                <w:lang w:eastAsia="ja-JP"/>
              </w:rPr>
            </w:pPr>
            <w:r w:rsidRPr="00006EE0">
              <w:rPr>
                <w:rFonts w:ascii="Times New Roman" w:eastAsia="MS Mincho" w:hAnsi="Times New Roman" w:cs="Times New Roman"/>
                <w:lang w:eastAsia="ja-JP"/>
              </w:rPr>
              <w:t xml:space="preserve">7. The </w:t>
            </w:r>
            <w:r w:rsidRPr="00006EE0">
              <w:rPr>
                <w:rFonts w:ascii="Courier New" w:eastAsia="MS Mincho" w:hAnsi="Courier New" w:cs="Courier New"/>
                <w:lang w:eastAsia="ja-JP"/>
              </w:rPr>
              <w:t xml:space="preserve">User </w:t>
            </w:r>
            <w:r w:rsidRPr="00006EE0">
              <w:rPr>
                <w:rFonts w:ascii="Times New Roman" w:eastAsia="MS Mincho" w:hAnsi="Times New Roman" w:cs="Times New Roman"/>
                <w:lang w:eastAsia="ja-JP"/>
              </w:rPr>
              <w:t>drags the cursor off the map.</w:t>
            </w:r>
          </w:p>
          <w:p w:rsidR="00006EE0" w:rsidRPr="00006EE0" w:rsidRDefault="00006EE0" w:rsidP="00A436F8">
            <w:pPr>
              <w:spacing w:after="0" w:line="240" w:lineRule="auto"/>
              <w:ind w:left="720"/>
              <w:rPr>
                <w:rFonts w:ascii="Times New Roman" w:eastAsia="MS Mincho" w:hAnsi="Times New Roman" w:cs="Times New Roman"/>
                <w:lang w:eastAsia="ja-JP"/>
              </w:rPr>
            </w:pPr>
            <w:r w:rsidRPr="00006EE0">
              <w:rPr>
                <w:rFonts w:ascii="Times New Roman" w:eastAsia="MS Mincho" w:hAnsi="Times New Roman" w:cs="Times New Roman"/>
                <w:lang w:eastAsia="ja-JP"/>
              </w:rPr>
              <w:t xml:space="preserve">8. </w:t>
            </w:r>
            <w:r w:rsidR="00A436F8" w:rsidRPr="004750E3">
              <w:rPr>
                <w:rFonts w:ascii="Courier New" w:eastAsia="MS Mincho" w:hAnsi="Courier New" w:cs="Courier New"/>
                <w:lang w:eastAsia="ja-JP"/>
              </w:rPr>
              <w:t>Google Maps JavaScript API</w:t>
            </w:r>
            <w:r w:rsidRPr="00006EE0">
              <w:rPr>
                <w:rFonts w:ascii="Courier New" w:eastAsia="MS Mincho" w:hAnsi="Courier New" w:cs="Courier New"/>
                <w:lang w:eastAsia="ja-JP"/>
              </w:rPr>
              <w:t xml:space="preserve"> </w:t>
            </w:r>
            <w:r w:rsidRPr="00006EE0">
              <w:rPr>
                <w:rFonts w:ascii="Times New Roman" w:eastAsia="MS Mincho" w:hAnsi="Times New Roman" w:cs="Times New Roman"/>
                <w:lang w:eastAsia="ja-JP"/>
              </w:rPr>
              <w:t>changes the back to the panning tool.</w:t>
            </w:r>
          </w:p>
        </w:tc>
      </w:tr>
      <w:tr w:rsidR="00006EE0" w:rsidRPr="00006EE0" w:rsidTr="00DB76C4">
        <w:tc>
          <w:tcPr>
            <w:tcW w:w="1908" w:type="dxa"/>
            <w:tcBorders>
              <w:top w:val="single" w:sz="4" w:space="0" w:color="auto"/>
              <w:left w:val="nil"/>
              <w:bottom w:val="single" w:sz="4" w:space="0" w:color="auto"/>
              <w:right w:val="nil"/>
            </w:tcBorders>
            <w:hideMark/>
          </w:tcPr>
          <w:p w:rsidR="00006EE0" w:rsidRPr="00006EE0" w:rsidRDefault="00006EE0" w:rsidP="00006EE0">
            <w:pPr>
              <w:spacing w:after="0" w:line="256" w:lineRule="auto"/>
              <w:rPr>
                <w:rFonts w:ascii="Times New Roman" w:eastAsia="MS Mincho" w:hAnsi="Times New Roman" w:cs="Times New Roman"/>
                <w:i/>
                <w:lang w:eastAsia="ja-JP"/>
              </w:rPr>
            </w:pPr>
            <w:r w:rsidRPr="00006EE0">
              <w:rPr>
                <w:rFonts w:ascii="Times New Roman" w:eastAsia="MS Mincho" w:hAnsi="Times New Roman" w:cs="Times New Roman"/>
                <w:i/>
                <w:lang w:eastAsia="ja-JP"/>
              </w:rPr>
              <w:t>Entry condition</w:t>
            </w:r>
          </w:p>
        </w:tc>
        <w:tc>
          <w:tcPr>
            <w:tcW w:w="6948" w:type="dxa"/>
            <w:tcBorders>
              <w:top w:val="single" w:sz="4" w:space="0" w:color="auto"/>
              <w:left w:val="nil"/>
              <w:bottom w:val="single" w:sz="4" w:space="0" w:color="auto"/>
              <w:right w:val="nil"/>
            </w:tcBorders>
            <w:hideMark/>
          </w:tcPr>
          <w:p w:rsidR="00006EE0" w:rsidRPr="00006EE0" w:rsidRDefault="00006EE0" w:rsidP="00006EE0">
            <w:pPr>
              <w:numPr>
                <w:ilvl w:val="0"/>
                <w:numId w:val="7"/>
              </w:numPr>
              <w:spacing w:after="0" w:line="256" w:lineRule="auto"/>
              <w:rPr>
                <w:rFonts w:ascii="Times New Roman" w:eastAsia="MS Mincho" w:hAnsi="Times New Roman" w:cs="Times New Roman"/>
                <w:lang w:eastAsia="ja-JP"/>
              </w:rPr>
            </w:pPr>
            <w:r w:rsidRPr="00006EE0">
              <w:rPr>
                <w:rFonts w:ascii="Times New Roman" w:eastAsia="MS Mincho" w:hAnsi="Times New Roman" w:cs="Times New Roman"/>
                <w:lang w:eastAsia="ja-JP"/>
              </w:rPr>
              <w:t xml:space="preserve">The </w:t>
            </w:r>
            <w:r w:rsidRPr="00006EE0">
              <w:rPr>
                <w:rFonts w:ascii="Courier New" w:eastAsia="MS Mincho" w:hAnsi="Courier New" w:cs="Courier New"/>
                <w:lang w:eastAsia="ja-JP"/>
              </w:rPr>
              <w:t>User</w:t>
            </w:r>
            <w:r w:rsidRPr="00006EE0">
              <w:rPr>
                <w:rFonts w:ascii="Times New Roman" w:eastAsia="MS Mincho" w:hAnsi="Times New Roman" w:cs="Times New Roman"/>
                <w:lang w:eastAsia="ja-JP"/>
              </w:rPr>
              <w:t xml:space="preserve"> is directed to EditMapView</w:t>
            </w:r>
          </w:p>
        </w:tc>
      </w:tr>
      <w:tr w:rsidR="00006EE0" w:rsidRPr="00006EE0" w:rsidTr="00DB76C4">
        <w:tc>
          <w:tcPr>
            <w:tcW w:w="1908" w:type="dxa"/>
            <w:tcBorders>
              <w:top w:val="single" w:sz="4" w:space="0" w:color="auto"/>
              <w:left w:val="nil"/>
              <w:bottom w:val="single" w:sz="4" w:space="0" w:color="auto"/>
              <w:right w:val="nil"/>
            </w:tcBorders>
            <w:hideMark/>
          </w:tcPr>
          <w:p w:rsidR="00006EE0" w:rsidRPr="00006EE0" w:rsidRDefault="00006EE0" w:rsidP="00006EE0">
            <w:pPr>
              <w:spacing w:after="0" w:line="256" w:lineRule="auto"/>
              <w:rPr>
                <w:rFonts w:ascii="Times New Roman" w:eastAsia="MS Mincho" w:hAnsi="Times New Roman" w:cs="Times New Roman"/>
                <w:i/>
                <w:lang w:eastAsia="ja-JP"/>
              </w:rPr>
            </w:pPr>
            <w:r w:rsidRPr="00006EE0">
              <w:rPr>
                <w:rFonts w:ascii="Times New Roman" w:eastAsia="MS Mincho" w:hAnsi="Times New Roman" w:cs="Times New Roman"/>
                <w:i/>
                <w:lang w:eastAsia="ja-JP"/>
              </w:rPr>
              <w:t>Exit condition</w:t>
            </w:r>
          </w:p>
        </w:tc>
        <w:tc>
          <w:tcPr>
            <w:tcW w:w="6948" w:type="dxa"/>
            <w:tcBorders>
              <w:top w:val="single" w:sz="4" w:space="0" w:color="auto"/>
              <w:left w:val="nil"/>
              <w:bottom w:val="single" w:sz="4" w:space="0" w:color="auto"/>
              <w:right w:val="nil"/>
            </w:tcBorders>
            <w:hideMark/>
          </w:tcPr>
          <w:p w:rsidR="00006EE0" w:rsidRPr="00006EE0" w:rsidRDefault="00006EE0" w:rsidP="00006EE0">
            <w:pPr>
              <w:numPr>
                <w:ilvl w:val="0"/>
                <w:numId w:val="8"/>
              </w:numPr>
              <w:spacing w:after="0" w:line="256" w:lineRule="auto"/>
              <w:rPr>
                <w:rFonts w:ascii="Times New Roman" w:eastAsia="MS Mincho" w:hAnsi="Times New Roman" w:cs="Times New Roman"/>
                <w:lang w:eastAsia="ja-JP"/>
              </w:rPr>
            </w:pPr>
          </w:p>
        </w:tc>
      </w:tr>
    </w:tbl>
    <w:p w:rsidR="00006EE0" w:rsidRPr="00006EE0" w:rsidRDefault="00006EE0" w:rsidP="00006EE0">
      <w:pPr>
        <w:spacing w:after="0" w:line="240" w:lineRule="auto"/>
        <w:rPr>
          <w:rFonts w:ascii="Times New Roman" w:eastAsia="MS Mincho" w:hAnsi="Times New Roman" w:cs="Times New Roman"/>
          <w:sz w:val="24"/>
          <w:szCs w:val="24"/>
          <w:lang w:eastAsia="ja-JP"/>
        </w:rPr>
      </w:pPr>
    </w:p>
    <w:p w:rsidR="00006EE0" w:rsidRPr="00006EE0" w:rsidRDefault="00006EE0" w:rsidP="00006EE0">
      <w:pPr>
        <w:jc w:val="center"/>
        <w:rPr>
          <w:rFonts w:ascii="Times New Roman" w:eastAsia="MS Mincho" w:hAnsi="Times New Roman" w:cs="Times New Roman"/>
          <w:sz w:val="24"/>
          <w:szCs w:val="24"/>
          <w:lang w:eastAsia="ja-JP"/>
        </w:rPr>
      </w:pPr>
      <w:r w:rsidRPr="00006EE0">
        <w:rPr>
          <w:rFonts w:ascii="Times New Roman" w:eastAsia="MS Mincho" w:hAnsi="Times New Roman" w:cs="Times New Roman"/>
          <w:sz w:val="24"/>
          <w:szCs w:val="24"/>
          <w:lang w:eastAsia="ja-JP"/>
        </w:rPr>
        <w:t xml:space="preserve">Figure </w:t>
      </w:r>
      <w:r>
        <w:rPr>
          <w:rFonts w:ascii="Times New Roman" w:eastAsia="MS Mincho" w:hAnsi="Times New Roman" w:cs="Times New Roman"/>
          <w:sz w:val="24"/>
          <w:szCs w:val="24"/>
          <w:lang w:eastAsia="ja-JP"/>
        </w:rPr>
        <w:t>2.1</w:t>
      </w:r>
      <w:r w:rsidR="00B441B1">
        <w:rPr>
          <w:rFonts w:ascii="Times New Roman" w:eastAsia="MS Mincho" w:hAnsi="Times New Roman" w:cs="Times New Roman"/>
          <w:sz w:val="24"/>
          <w:szCs w:val="24"/>
          <w:lang w:eastAsia="ja-JP"/>
        </w:rPr>
        <w:t>5</w:t>
      </w:r>
      <w:r w:rsidRPr="00006EE0">
        <w:rPr>
          <w:rFonts w:ascii="Times New Roman" w:eastAsia="MS Mincho" w:hAnsi="Times New Roman" w:cs="Times New Roman"/>
          <w:sz w:val="24"/>
          <w:szCs w:val="24"/>
          <w:lang w:eastAsia="ja-JP"/>
        </w:rPr>
        <w:t xml:space="preserve">: Use case description for </w:t>
      </w:r>
      <w:r w:rsidRPr="00006EE0">
        <w:rPr>
          <w:rFonts w:ascii="Courier New" w:eastAsia="MS Mincho" w:hAnsi="Courier New" w:cs="Courier New"/>
          <w:lang w:eastAsia="ja-JP"/>
        </w:rPr>
        <w:t>EditMap-Box</w:t>
      </w:r>
      <w:r w:rsidRPr="00006EE0">
        <w:rPr>
          <w:rFonts w:ascii="Times New Roman" w:eastAsia="MS Mincho" w:hAnsi="Times New Roman" w:cs="Times New Roman"/>
          <w:sz w:val="24"/>
          <w:szCs w:val="24"/>
          <w:lang w:eastAsia="ja-JP"/>
        </w:rPr>
        <w:t>.</w:t>
      </w:r>
    </w:p>
    <w:p w:rsidR="00EE4BAB" w:rsidRDefault="00EE4BAB">
      <w:pPr>
        <w:rPr>
          <w:rFonts w:ascii="Times New Roman" w:eastAsia="Times New Roman" w:hAnsi="Times New Roman" w:cs="Times New Roman"/>
          <w:sz w:val="24"/>
          <w:szCs w:val="20"/>
        </w:rPr>
      </w:pPr>
    </w:p>
    <w:p w:rsidR="00EE4BAB" w:rsidRDefault="00EE4BAB">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DB1742" w:rsidRPr="00DB1742" w:rsidTr="00DB76C4">
        <w:tc>
          <w:tcPr>
            <w:tcW w:w="1908" w:type="dxa"/>
          </w:tcPr>
          <w:p w:rsidR="00DB1742" w:rsidRPr="00DB1742" w:rsidRDefault="00DB1742" w:rsidP="00DB1742">
            <w:pPr>
              <w:spacing w:after="0" w:line="240" w:lineRule="auto"/>
              <w:rPr>
                <w:rFonts w:ascii="Times New Roman" w:eastAsia="MS Mincho" w:hAnsi="Times New Roman" w:cs="Times New Roman"/>
                <w:i/>
                <w:lang w:eastAsia="ja-JP"/>
              </w:rPr>
            </w:pPr>
            <w:r w:rsidRPr="00DB1742">
              <w:rPr>
                <w:rFonts w:ascii="Times New Roman" w:eastAsia="MS Mincho" w:hAnsi="Times New Roman" w:cs="Times New Roman"/>
                <w:i/>
                <w:lang w:eastAsia="ja-JP"/>
              </w:rPr>
              <w:lastRenderedPageBreak/>
              <w:t>Use case name</w:t>
            </w:r>
          </w:p>
        </w:tc>
        <w:tc>
          <w:tcPr>
            <w:tcW w:w="6948" w:type="dxa"/>
          </w:tcPr>
          <w:p w:rsidR="00DB1742" w:rsidRPr="00DB1742" w:rsidRDefault="00DB1742" w:rsidP="00DB1742">
            <w:pPr>
              <w:spacing w:after="0" w:line="240" w:lineRule="auto"/>
              <w:rPr>
                <w:rFonts w:ascii="Courier New" w:eastAsia="MS Mincho" w:hAnsi="Courier New" w:cs="Courier New"/>
                <w:lang w:eastAsia="ja-JP"/>
              </w:rPr>
            </w:pPr>
            <w:r w:rsidRPr="00DB1742">
              <w:rPr>
                <w:rFonts w:ascii="Courier New" w:eastAsia="MS Mincho" w:hAnsi="Courier New" w:cs="Courier New"/>
                <w:lang w:eastAsia="ja-JP"/>
              </w:rPr>
              <w:t>SelectMap</w:t>
            </w:r>
          </w:p>
        </w:tc>
      </w:tr>
      <w:tr w:rsidR="00DB1742" w:rsidRPr="00DB1742" w:rsidTr="00DB76C4">
        <w:tc>
          <w:tcPr>
            <w:tcW w:w="1908" w:type="dxa"/>
          </w:tcPr>
          <w:p w:rsidR="00DB1742" w:rsidRPr="00DB1742" w:rsidRDefault="00DB1742" w:rsidP="00DB1742">
            <w:pPr>
              <w:spacing w:after="0" w:line="240" w:lineRule="auto"/>
              <w:rPr>
                <w:rFonts w:ascii="Times New Roman" w:eastAsia="MS Mincho" w:hAnsi="Times New Roman" w:cs="Times New Roman"/>
                <w:i/>
                <w:lang w:eastAsia="ja-JP"/>
              </w:rPr>
            </w:pPr>
            <w:r w:rsidRPr="00DB1742">
              <w:rPr>
                <w:rFonts w:ascii="Times New Roman" w:eastAsia="MS Mincho" w:hAnsi="Times New Roman" w:cs="Times New Roman"/>
                <w:i/>
                <w:lang w:eastAsia="ja-JP"/>
              </w:rPr>
              <w:t xml:space="preserve">Participating </w:t>
            </w:r>
          </w:p>
          <w:p w:rsidR="00DB1742" w:rsidRPr="00DB1742" w:rsidRDefault="00DB1742" w:rsidP="00DB1742">
            <w:pPr>
              <w:spacing w:after="0" w:line="240" w:lineRule="auto"/>
              <w:rPr>
                <w:rFonts w:ascii="Times New Roman" w:eastAsia="MS Mincho" w:hAnsi="Times New Roman" w:cs="Times New Roman"/>
                <w:i/>
                <w:lang w:eastAsia="ja-JP"/>
              </w:rPr>
            </w:pPr>
            <w:r w:rsidRPr="00DB1742">
              <w:rPr>
                <w:rFonts w:ascii="Times New Roman" w:eastAsia="MS Mincho" w:hAnsi="Times New Roman" w:cs="Times New Roman"/>
                <w:i/>
                <w:lang w:eastAsia="ja-JP"/>
              </w:rPr>
              <w:t>actors</w:t>
            </w:r>
          </w:p>
        </w:tc>
        <w:tc>
          <w:tcPr>
            <w:tcW w:w="6948" w:type="dxa"/>
          </w:tcPr>
          <w:p w:rsidR="00DB1742" w:rsidRPr="00DB1742" w:rsidRDefault="00DB1742" w:rsidP="00DB1742">
            <w:pPr>
              <w:spacing w:after="0" w:line="240" w:lineRule="auto"/>
              <w:rPr>
                <w:rFonts w:ascii="Times New Roman" w:eastAsia="MS Mincho" w:hAnsi="Times New Roman" w:cs="Times New Roman"/>
                <w:lang w:eastAsia="ja-JP"/>
              </w:rPr>
            </w:pPr>
            <w:r w:rsidRPr="00DB1742">
              <w:rPr>
                <w:rFonts w:ascii="Times New Roman" w:eastAsia="MS Mincho" w:hAnsi="Times New Roman" w:cs="Times New Roman"/>
                <w:lang w:eastAsia="ja-JP"/>
              </w:rPr>
              <w:t xml:space="preserve">Initiated by </w:t>
            </w:r>
            <w:r w:rsidRPr="00DB1742">
              <w:rPr>
                <w:rFonts w:ascii="Courier New" w:eastAsia="MS Mincho" w:hAnsi="Courier New" w:cs="Courier New"/>
                <w:lang w:eastAsia="ja-JP"/>
              </w:rPr>
              <w:t>User</w:t>
            </w:r>
          </w:p>
        </w:tc>
      </w:tr>
      <w:tr w:rsidR="00DB1742" w:rsidRPr="00DB1742" w:rsidTr="00DB76C4">
        <w:tc>
          <w:tcPr>
            <w:tcW w:w="1908" w:type="dxa"/>
          </w:tcPr>
          <w:p w:rsidR="00DB1742" w:rsidRPr="00DB1742" w:rsidRDefault="00DB1742" w:rsidP="00DB1742">
            <w:pPr>
              <w:spacing w:after="0" w:line="240" w:lineRule="auto"/>
              <w:rPr>
                <w:rFonts w:ascii="Times New Roman" w:eastAsia="MS Mincho" w:hAnsi="Times New Roman" w:cs="Times New Roman"/>
                <w:i/>
                <w:lang w:eastAsia="ja-JP"/>
              </w:rPr>
            </w:pPr>
            <w:r w:rsidRPr="00DB1742">
              <w:rPr>
                <w:rFonts w:ascii="Times New Roman" w:eastAsia="MS Mincho" w:hAnsi="Times New Roman" w:cs="Times New Roman"/>
                <w:i/>
                <w:lang w:eastAsia="ja-JP"/>
              </w:rPr>
              <w:t>Flow of events</w:t>
            </w:r>
          </w:p>
        </w:tc>
        <w:tc>
          <w:tcPr>
            <w:tcW w:w="6948" w:type="dxa"/>
          </w:tcPr>
          <w:p w:rsidR="00DB1742" w:rsidRPr="00DB1742" w:rsidRDefault="00DB1742" w:rsidP="00DB1742">
            <w:pPr>
              <w:numPr>
                <w:ilvl w:val="0"/>
                <w:numId w:val="32"/>
              </w:numPr>
              <w:spacing w:after="0" w:line="240" w:lineRule="auto"/>
              <w:rPr>
                <w:rFonts w:ascii="Times New Roman" w:eastAsia="MS Mincho" w:hAnsi="Times New Roman" w:cs="Times New Roman"/>
                <w:lang w:eastAsia="ja-JP"/>
              </w:rPr>
            </w:pPr>
            <w:r w:rsidRPr="00DB1742">
              <w:rPr>
                <w:rFonts w:ascii="Times New Roman" w:eastAsia="MS Mincho" w:hAnsi="Times New Roman" w:cs="Times New Roman"/>
                <w:lang w:eastAsia="ja-JP"/>
              </w:rPr>
              <w:t xml:space="preserve">The </w:t>
            </w:r>
            <w:r w:rsidRPr="00DB1742">
              <w:rPr>
                <w:rFonts w:ascii="Courier New" w:eastAsia="MS Mincho" w:hAnsi="Courier New" w:cs="Courier New"/>
                <w:lang w:eastAsia="ja-JP"/>
              </w:rPr>
              <w:t>User</w:t>
            </w:r>
            <w:r w:rsidRPr="00DB1742">
              <w:rPr>
                <w:rFonts w:ascii="Times New Roman" w:eastAsia="MS Mincho" w:hAnsi="Times New Roman" w:cs="Times New Roman"/>
                <w:lang w:eastAsia="ja-JP"/>
              </w:rPr>
              <w:t xml:space="preserve"> selects a map in the Listbox on the ListMapView.</w:t>
            </w:r>
          </w:p>
          <w:p w:rsidR="00DB1742" w:rsidRPr="00DB1742" w:rsidRDefault="00DB1742" w:rsidP="00DB1742">
            <w:pPr>
              <w:numPr>
                <w:ilvl w:val="0"/>
                <w:numId w:val="33"/>
              </w:numPr>
              <w:spacing w:after="0" w:line="240" w:lineRule="auto"/>
              <w:rPr>
                <w:rFonts w:ascii="Times New Roman" w:eastAsia="MS Mincho" w:hAnsi="Times New Roman" w:cs="Times New Roman"/>
                <w:lang w:eastAsia="ja-JP"/>
              </w:rPr>
            </w:pPr>
            <w:r w:rsidRPr="00DB1742">
              <w:rPr>
                <w:rFonts w:ascii="Courier New" w:eastAsia="MS Mincho" w:hAnsi="Courier New" w:cs="Courier New"/>
                <w:lang w:eastAsia="ja-JP"/>
              </w:rPr>
              <w:t>System</w:t>
            </w:r>
            <w:r w:rsidRPr="00DB1742">
              <w:rPr>
                <w:rFonts w:ascii="Times New Roman" w:eastAsia="MS Mincho" w:hAnsi="Times New Roman" w:cs="Times New Roman"/>
                <w:lang w:eastAsia="ja-JP"/>
              </w:rPr>
              <w:t xml:space="preserve"> retrieves the data about the selected map from the database and displays details in a container on the ListMapView. </w:t>
            </w:r>
          </w:p>
          <w:p w:rsidR="00DB1742" w:rsidRPr="00DB1742" w:rsidRDefault="00DB1742" w:rsidP="00DB1742">
            <w:pPr>
              <w:spacing w:after="0" w:line="240" w:lineRule="auto"/>
              <w:ind w:left="360"/>
              <w:contextualSpacing/>
              <w:rPr>
                <w:rFonts w:ascii="Times New Roman" w:eastAsia="MS Mincho" w:hAnsi="Times New Roman" w:cs="Times New Roman"/>
                <w:lang w:eastAsia="ja-JP"/>
              </w:rPr>
            </w:pPr>
            <w:r w:rsidRPr="00DB1742">
              <w:rPr>
                <w:rFonts w:ascii="Times New Roman" w:eastAsia="MS Mincho" w:hAnsi="Times New Roman" w:cs="Times New Roman"/>
                <w:lang w:eastAsia="ja-JP"/>
              </w:rPr>
              <w:t>.</w:t>
            </w:r>
          </w:p>
        </w:tc>
      </w:tr>
      <w:tr w:rsidR="00DB1742" w:rsidRPr="00DB1742" w:rsidTr="00DB76C4">
        <w:tc>
          <w:tcPr>
            <w:tcW w:w="1908" w:type="dxa"/>
          </w:tcPr>
          <w:p w:rsidR="00DB1742" w:rsidRPr="00DB1742" w:rsidRDefault="00DB1742" w:rsidP="00DB1742">
            <w:pPr>
              <w:spacing w:after="0" w:line="240" w:lineRule="auto"/>
              <w:rPr>
                <w:rFonts w:ascii="Times New Roman" w:eastAsia="MS Mincho" w:hAnsi="Times New Roman" w:cs="Times New Roman"/>
                <w:i/>
                <w:lang w:eastAsia="ja-JP"/>
              </w:rPr>
            </w:pPr>
            <w:r w:rsidRPr="00DB1742">
              <w:rPr>
                <w:rFonts w:ascii="Times New Roman" w:eastAsia="MS Mincho" w:hAnsi="Times New Roman" w:cs="Times New Roman"/>
                <w:i/>
                <w:lang w:eastAsia="ja-JP"/>
              </w:rPr>
              <w:t>Entry condition</w:t>
            </w:r>
          </w:p>
        </w:tc>
        <w:tc>
          <w:tcPr>
            <w:tcW w:w="6948" w:type="dxa"/>
          </w:tcPr>
          <w:p w:rsidR="00DB1742" w:rsidRPr="00DB1742" w:rsidRDefault="00DB1742" w:rsidP="00DB1742">
            <w:pPr>
              <w:numPr>
                <w:ilvl w:val="0"/>
                <w:numId w:val="11"/>
              </w:numPr>
              <w:spacing w:after="0" w:line="240" w:lineRule="auto"/>
              <w:rPr>
                <w:rFonts w:ascii="Times New Roman" w:eastAsia="MS Mincho" w:hAnsi="Times New Roman" w:cs="Times New Roman"/>
                <w:lang w:eastAsia="ja-JP"/>
              </w:rPr>
            </w:pPr>
            <w:r w:rsidRPr="00DB1742">
              <w:rPr>
                <w:rFonts w:ascii="Times New Roman" w:eastAsia="MS Mincho" w:hAnsi="Times New Roman" w:cs="Times New Roman"/>
                <w:lang w:eastAsia="ja-JP"/>
              </w:rPr>
              <w:t xml:space="preserve">The </w:t>
            </w:r>
            <w:r w:rsidRPr="00DB1742">
              <w:rPr>
                <w:rFonts w:ascii="Courier New" w:eastAsia="MS Mincho" w:hAnsi="Courier New" w:cs="Courier New"/>
                <w:lang w:eastAsia="ja-JP"/>
              </w:rPr>
              <w:t>User</w:t>
            </w:r>
            <w:r w:rsidRPr="00DB1742">
              <w:rPr>
                <w:rFonts w:ascii="Times New Roman" w:eastAsia="MS Mincho" w:hAnsi="Times New Roman" w:cs="Times New Roman"/>
                <w:lang w:eastAsia="ja-JP"/>
              </w:rPr>
              <w:t xml:space="preserve"> is verified.</w:t>
            </w:r>
          </w:p>
        </w:tc>
      </w:tr>
      <w:tr w:rsidR="00DB1742" w:rsidRPr="00DB1742" w:rsidTr="00DB76C4">
        <w:tc>
          <w:tcPr>
            <w:tcW w:w="1908" w:type="dxa"/>
          </w:tcPr>
          <w:p w:rsidR="00DB1742" w:rsidRPr="00DB1742" w:rsidRDefault="00DB1742" w:rsidP="00DB1742">
            <w:pPr>
              <w:spacing w:after="0" w:line="240" w:lineRule="auto"/>
              <w:rPr>
                <w:rFonts w:ascii="Times New Roman" w:eastAsia="MS Mincho" w:hAnsi="Times New Roman" w:cs="Times New Roman"/>
                <w:i/>
                <w:lang w:eastAsia="ja-JP"/>
              </w:rPr>
            </w:pPr>
            <w:r w:rsidRPr="00DB1742">
              <w:rPr>
                <w:rFonts w:ascii="Times New Roman" w:eastAsia="MS Mincho" w:hAnsi="Times New Roman" w:cs="Times New Roman"/>
                <w:i/>
                <w:lang w:eastAsia="ja-JP"/>
              </w:rPr>
              <w:t>Exit condition</w:t>
            </w:r>
          </w:p>
        </w:tc>
        <w:tc>
          <w:tcPr>
            <w:tcW w:w="6948" w:type="dxa"/>
          </w:tcPr>
          <w:p w:rsidR="00DB1742" w:rsidRPr="00DB1742" w:rsidRDefault="00DB1742" w:rsidP="00DB1742">
            <w:pPr>
              <w:numPr>
                <w:ilvl w:val="0"/>
                <w:numId w:val="10"/>
              </w:numPr>
              <w:spacing w:after="0" w:line="240" w:lineRule="auto"/>
              <w:rPr>
                <w:rFonts w:ascii="Times New Roman" w:eastAsia="MS Mincho" w:hAnsi="Times New Roman" w:cs="Times New Roman"/>
                <w:lang w:eastAsia="ja-JP"/>
              </w:rPr>
            </w:pPr>
          </w:p>
        </w:tc>
      </w:tr>
    </w:tbl>
    <w:p w:rsidR="00BF7B22" w:rsidRDefault="00BF7B22" w:rsidP="00DB1742">
      <w:pPr>
        <w:spacing w:after="0" w:line="240" w:lineRule="auto"/>
        <w:jc w:val="center"/>
        <w:rPr>
          <w:rFonts w:ascii="Times New Roman" w:eastAsia="MS Mincho" w:hAnsi="Times New Roman" w:cs="Times New Roman"/>
          <w:sz w:val="24"/>
          <w:szCs w:val="24"/>
          <w:lang w:eastAsia="ja-JP"/>
        </w:rPr>
      </w:pPr>
    </w:p>
    <w:p w:rsidR="00DB1742" w:rsidRPr="00DB1742" w:rsidRDefault="00DB1742" w:rsidP="00DB1742">
      <w:pPr>
        <w:spacing w:after="0" w:line="240" w:lineRule="auto"/>
        <w:jc w:val="center"/>
        <w:rPr>
          <w:rFonts w:ascii="Times New Roman" w:eastAsia="MS Mincho" w:hAnsi="Times New Roman" w:cs="Times New Roman"/>
          <w:sz w:val="24"/>
          <w:szCs w:val="24"/>
          <w:lang w:eastAsia="ja-JP"/>
        </w:rPr>
      </w:pPr>
      <w:r w:rsidRPr="00DB1742">
        <w:rPr>
          <w:rFonts w:ascii="Times New Roman" w:eastAsia="MS Mincho" w:hAnsi="Times New Roman" w:cs="Times New Roman"/>
          <w:sz w:val="24"/>
          <w:szCs w:val="24"/>
          <w:lang w:eastAsia="ja-JP"/>
        </w:rPr>
        <w:t xml:space="preserve">Figure </w:t>
      </w:r>
      <w:r>
        <w:rPr>
          <w:rFonts w:ascii="Times New Roman" w:eastAsia="MS Mincho" w:hAnsi="Times New Roman" w:cs="Times New Roman"/>
          <w:sz w:val="24"/>
          <w:szCs w:val="24"/>
          <w:lang w:eastAsia="ja-JP"/>
        </w:rPr>
        <w:t>2.1</w:t>
      </w:r>
      <w:r w:rsidR="00B441B1">
        <w:rPr>
          <w:rFonts w:ascii="Times New Roman" w:eastAsia="MS Mincho" w:hAnsi="Times New Roman" w:cs="Times New Roman"/>
          <w:sz w:val="24"/>
          <w:szCs w:val="24"/>
          <w:lang w:eastAsia="ja-JP"/>
        </w:rPr>
        <w:t>6</w:t>
      </w:r>
      <w:r w:rsidRPr="00DB1742">
        <w:rPr>
          <w:rFonts w:ascii="Times New Roman" w:eastAsia="MS Mincho" w:hAnsi="Times New Roman" w:cs="Times New Roman"/>
          <w:sz w:val="24"/>
          <w:szCs w:val="24"/>
          <w:lang w:eastAsia="ja-JP"/>
        </w:rPr>
        <w:t xml:space="preserve">: Use case description for </w:t>
      </w:r>
      <w:r w:rsidRPr="00DB1742">
        <w:rPr>
          <w:rFonts w:ascii="Courier New" w:eastAsia="MS Mincho" w:hAnsi="Courier New" w:cs="Courier New"/>
          <w:sz w:val="24"/>
          <w:szCs w:val="24"/>
          <w:lang w:eastAsia="ja-JP"/>
        </w:rPr>
        <w:t>SelectMap</w:t>
      </w:r>
      <w:r w:rsidRPr="00DB1742">
        <w:rPr>
          <w:rFonts w:ascii="Times New Roman" w:eastAsia="MS Mincho" w:hAnsi="Times New Roman" w:cs="Times New Roman"/>
          <w:sz w:val="24"/>
          <w:szCs w:val="24"/>
          <w:lang w:eastAsia="ja-JP"/>
        </w:rPr>
        <w:t>.</w:t>
      </w:r>
    </w:p>
    <w:p w:rsidR="00EE4BAB" w:rsidRDefault="00EE4BAB">
      <w:pPr>
        <w:rPr>
          <w:rFonts w:ascii="Times New Roman" w:eastAsia="Times New Roman" w:hAnsi="Times New Roman" w:cs="Times New Roman"/>
          <w:sz w:val="24"/>
          <w:szCs w:val="20"/>
        </w:rPr>
      </w:pPr>
    </w:p>
    <w:p w:rsidR="00741F73" w:rsidRPr="00FA1881" w:rsidRDefault="00EE4BAB" w:rsidP="00741F73">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741F73" w:rsidRPr="00741F73" w:rsidTr="00DB76C4">
        <w:tc>
          <w:tcPr>
            <w:tcW w:w="1908" w:type="dxa"/>
          </w:tcPr>
          <w:p w:rsidR="00741F73" w:rsidRPr="00741F73" w:rsidRDefault="00741F73" w:rsidP="00741F73">
            <w:pPr>
              <w:spacing w:after="0" w:line="240" w:lineRule="auto"/>
              <w:rPr>
                <w:rFonts w:ascii="Times New Roman" w:eastAsia="MS Mincho" w:hAnsi="Times New Roman" w:cs="Times New Roman"/>
                <w:i/>
                <w:lang w:eastAsia="ja-JP"/>
              </w:rPr>
            </w:pPr>
            <w:r w:rsidRPr="00741F73">
              <w:rPr>
                <w:rFonts w:ascii="Times New Roman" w:eastAsia="MS Mincho" w:hAnsi="Times New Roman" w:cs="Times New Roman"/>
                <w:i/>
                <w:lang w:eastAsia="ja-JP"/>
              </w:rPr>
              <w:lastRenderedPageBreak/>
              <w:t>Use case name</w:t>
            </w:r>
          </w:p>
        </w:tc>
        <w:tc>
          <w:tcPr>
            <w:tcW w:w="6948" w:type="dxa"/>
          </w:tcPr>
          <w:p w:rsidR="00741F73" w:rsidRPr="00741F73" w:rsidRDefault="00741F73" w:rsidP="00741F73">
            <w:pPr>
              <w:spacing w:after="0" w:line="240" w:lineRule="auto"/>
              <w:rPr>
                <w:rFonts w:ascii="Courier New" w:eastAsia="MS Mincho" w:hAnsi="Courier New" w:cs="Courier New"/>
                <w:lang w:eastAsia="ja-JP"/>
              </w:rPr>
            </w:pPr>
            <w:r w:rsidRPr="00741F73">
              <w:rPr>
                <w:rFonts w:ascii="Courier New" w:eastAsia="MS Mincho" w:hAnsi="Courier New" w:cs="Courier New"/>
                <w:lang w:eastAsia="ja-JP"/>
              </w:rPr>
              <w:t>PublishMap</w:t>
            </w:r>
          </w:p>
        </w:tc>
      </w:tr>
      <w:tr w:rsidR="00741F73" w:rsidRPr="00741F73" w:rsidTr="00DB76C4">
        <w:tc>
          <w:tcPr>
            <w:tcW w:w="1908" w:type="dxa"/>
          </w:tcPr>
          <w:p w:rsidR="00741F73" w:rsidRPr="00741F73" w:rsidRDefault="00741F73" w:rsidP="00741F73">
            <w:pPr>
              <w:spacing w:after="0" w:line="240" w:lineRule="auto"/>
              <w:rPr>
                <w:rFonts w:ascii="Times New Roman" w:eastAsia="MS Mincho" w:hAnsi="Times New Roman" w:cs="Times New Roman"/>
                <w:i/>
                <w:lang w:eastAsia="ja-JP"/>
              </w:rPr>
            </w:pPr>
            <w:r w:rsidRPr="00741F73">
              <w:rPr>
                <w:rFonts w:ascii="Times New Roman" w:eastAsia="MS Mincho" w:hAnsi="Times New Roman" w:cs="Times New Roman"/>
                <w:i/>
                <w:lang w:eastAsia="ja-JP"/>
              </w:rPr>
              <w:t xml:space="preserve">Participating </w:t>
            </w:r>
          </w:p>
          <w:p w:rsidR="00741F73" w:rsidRPr="00741F73" w:rsidRDefault="00741F73" w:rsidP="00741F73">
            <w:pPr>
              <w:spacing w:after="0" w:line="240" w:lineRule="auto"/>
              <w:rPr>
                <w:rFonts w:ascii="Times New Roman" w:eastAsia="MS Mincho" w:hAnsi="Times New Roman" w:cs="Times New Roman"/>
                <w:i/>
                <w:lang w:eastAsia="ja-JP"/>
              </w:rPr>
            </w:pPr>
            <w:r w:rsidRPr="00741F73">
              <w:rPr>
                <w:rFonts w:ascii="Times New Roman" w:eastAsia="MS Mincho" w:hAnsi="Times New Roman" w:cs="Times New Roman"/>
                <w:i/>
                <w:lang w:eastAsia="ja-JP"/>
              </w:rPr>
              <w:t>actors</w:t>
            </w:r>
          </w:p>
        </w:tc>
        <w:tc>
          <w:tcPr>
            <w:tcW w:w="6948" w:type="dxa"/>
          </w:tcPr>
          <w:p w:rsidR="00741F73" w:rsidRPr="00741F73" w:rsidRDefault="00741F73" w:rsidP="00741F73">
            <w:pPr>
              <w:spacing w:after="0" w:line="240" w:lineRule="auto"/>
              <w:rPr>
                <w:rFonts w:ascii="Times New Roman" w:eastAsia="MS Mincho" w:hAnsi="Times New Roman" w:cs="Times New Roman"/>
                <w:lang w:eastAsia="ja-JP"/>
              </w:rPr>
            </w:pPr>
            <w:r w:rsidRPr="00741F73">
              <w:rPr>
                <w:rFonts w:ascii="Times New Roman" w:eastAsia="MS Mincho" w:hAnsi="Times New Roman" w:cs="Times New Roman"/>
                <w:lang w:eastAsia="ja-JP"/>
              </w:rPr>
              <w:t xml:space="preserve">Initiated by </w:t>
            </w:r>
            <w:r w:rsidRPr="00741F73">
              <w:rPr>
                <w:rFonts w:ascii="Courier New" w:eastAsia="MS Mincho" w:hAnsi="Courier New" w:cs="Courier New"/>
                <w:lang w:eastAsia="ja-JP"/>
              </w:rPr>
              <w:t>User</w:t>
            </w:r>
            <w:r w:rsidR="00A436F8">
              <w:rPr>
                <w:rFonts w:ascii="Courier New" w:eastAsia="MS Mincho" w:hAnsi="Courier New" w:cs="Courier New"/>
                <w:lang w:eastAsia="ja-JP"/>
              </w:rPr>
              <w:t xml:space="preserve"> and </w:t>
            </w:r>
            <w:r w:rsidR="00A436F8" w:rsidRPr="004750E3">
              <w:rPr>
                <w:rFonts w:ascii="Courier New" w:eastAsia="MS Mincho" w:hAnsi="Courier New" w:cs="Courier New"/>
                <w:lang w:eastAsia="ja-JP"/>
              </w:rPr>
              <w:t xml:space="preserve">Google </w:t>
            </w:r>
            <w:r w:rsidR="00A436F8">
              <w:rPr>
                <w:rFonts w:ascii="Courier New" w:eastAsia="MS Mincho" w:hAnsi="Courier New" w:cs="Courier New"/>
                <w:lang w:eastAsia="ja-JP"/>
              </w:rPr>
              <w:t>Static</w:t>
            </w:r>
            <w:r w:rsidR="00A436F8" w:rsidRPr="004750E3">
              <w:rPr>
                <w:rFonts w:ascii="Courier New" w:eastAsia="MS Mincho" w:hAnsi="Courier New" w:cs="Courier New"/>
                <w:lang w:eastAsia="ja-JP"/>
              </w:rPr>
              <w:t xml:space="preserve"> Maps API</w:t>
            </w:r>
          </w:p>
        </w:tc>
      </w:tr>
      <w:tr w:rsidR="00741F73" w:rsidRPr="00741F73" w:rsidTr="00DB76C4">
        <w:tc>
          <w:tcPr>
            <w:tcW w:w="1908" w:type="dxa"/>
          </w:tcPr>
          <w:p w:rsidR="00741F73" w:rsidRPr="00741F73" w:rsidRDefault="00741F73" w:rsidP="00741F73">
            <w:pPr>
              <w:spacing w:after="0" w:line="240" w:lineRule="auto"/>
              <w:rPr>
                <w:rFonts w:ascii="Times New Roman" w:eastAsia="MS Mincho" w:hAnsi="Times New Roman" w:cs="Times New Roman"/>
                <w:i/>
                <w:lang w:eastAsia="ja-JP"/>
              </w:rPr>
            </w:pPr>
            <w:r w:rsidRPr="00741F73">
              <w:rPr>
                <w:rFonts w:ascii="Times New Roman" w:eastAsia="MS Mincho" w:hAnsi="Times New Roman" w:cs="Times New Roman"/>
                <w:i/>
                <w:lang w:eastAsia="ja-JP"/>
              </w:rPr>
              <w:t>Flow of events</w:t>
            </w:r>
          </w:p>
        </w:tc>
        <w:tc>
          <w:tcPr>
            <w:tcW w:w="6948" w:type="dxa"/>
          </w:tcPr>
          <w:p w:rsidR="00741F73" w:rsidRPr="00741F73" w:rsidRDefault="00741F73" w:rsidP="00741F73">
            <w:pPr>
              <w:numPr>
                <w:ilvl w:val="0"/>
                <w:numId w:val="37"/>
              </w:numPr>
              <w:spacing w:after="0" w:line="240" w:lineRule="auto"/>
              <w:contextualSpacing/>
              <w:rPr>
                <w:rFonts w:ascii="Times New Roman" w:eastAsia="MS Mincho" w:hAnsi="Times New Roman" w:cs="Times New Roman"/>
                <w:lang w:eastAsia="ja-JP"/>
              </w:rPr>
            </w:pPr>
            <w:r w:rsidRPr="00741F73">
              <w:rPr>
                <w:rFonts w:ascii="Times New Roman" w:eastAsia="MS Mincho" w:hAnsi="Times New Roman" w:cs="Times New Roman"/>
                <w:lang w:eastAsia="ja-JP"/>
              </w:rPr>
              <w:t xml:space="preserve">The </w:t>
            </w:r>
            <w:r w:rsidRPr="00741F73">
              <w:rPr>
                <w:rFonts w:ascii="Courier New" w:eastAsia="MS Mincho" w:hAnsi="Courier New" w:cs="Courier New"/>
                <w:lang w:eastAsia="ja-JP"/>
              </w:rPr>
              <w:t>User</w:t>
            </w:r>
            <w:r w:rsidRPr="00741F73">
              <w:rPr>
                <w:rFonts w:ascii="Times New Roman" w:eastAsia="MS Mincho" w:hAnsi="Times New Roman" w:cs="Times New Roman"/>
                <w:lang w:eastAsia="ja-JP"/>
              </w:rPr>
              <w:t xml:space="preserve"> selects the “Publish” button.</w:t>
            </w:r>
          </w:p>
          <w:p w:rsidR="00741F73" w:rsidRPr="00741F73" w:rsidRDefault="00741F73" w:rsidP="00741F73">
            <w:pPr>
              <w:spacing w:after="0" w:line="240" w:lineRule="auto"/>
              <w:ind w:left="720"/>
              <w:rPr>
                <w:rFonts w:ascii="Times New Roman" w:eastAsia="MS Mincho" w:hAnsi="Times New Roman" w:cs="Times New Roman"/>
                <w:lang w:eastAsia="ja-JP"/>
              </w:rPr>
            </w:pPr>
            <w:r w:rsidRPr="00741F73">
              <w:rPr>
                <w:rFonts w:ascii="Times New Roman" w:eastAsia="MS Mincho" w:hAnsi="Times New Roman" w:cs="Times New Roman"/>
                <w:lang w:eastAsia="ja-JP"/>
              </w:rPr>
              <w:t>2.</w:t>
            </w:r>
            <w:r w:rsidRPr="00741F73">
              <w:rPr>
                <w:rFonts w:ascii="Courier New" w:eastAsia="MS Mincho" w:hAnsi="Courier New" w:cs="Courier New"/>
                <w:lang w:eastAsia="ja-JP"/>
              </w:rPr>
              <w:t xml:space="preserve"> System</w:t>
            </w:r>
            <w:r w:rsidRPr="00741F73">
              <w:rPr>
                <w:rFonts w:ascii="Times New Roman" w:eastAsia="MS Mincho" w:hAnsi="Times New Roman" w:cs="Times New Roman"/>
                <w:lang w:eastAsia="ja-JP"/>
              </w:rPr>
              <w:t xml:space="preserve"> saves the map to the database and </w:t>
            </w:r>
            <w:r w:rsidR="00F83A83">
              <w:rPr>
                <w:rFonts w:ascii="Times New Roman" w:eastAsia="MS Mincho" w:hAnsi="Times New Roman" w:cs="Times New Roman"/>
                <w:lang w:eastAsia="ja-JP"/>
              </w:rPr>
              <w:t xml:space="preserve">converts the map into an image using the </w:t>
            </w:r>
            <w:r w:rsidR="00A436F8" w:rsidRPr="004750E3">
              <w:rPr>
                <w:rFonts w:ascii="Courier New" w:eastAsia="MS Mincho" w:hAnsi="Courier New" w:cs="Courier New"/>
                <w:lang w:eastAsia="ja-JP"/>
              </w:rPr>
              <w:t xml:space="preserve">Google </w:t>
            </w:r>
            <w:r w:rsidR="00A436F8">
              <w:rPr>
                <w:rFonts w:ascii="Courier New" w:eastAsia="MS Mincho" w:hAnsi="Courier New" w:cs="Courier New"/>
                <w:lang w:eastAsia="ja-JP"/>
              </w:rPr>
              <w:t>Static</w:t>
            </w:r>
            <w:r w:rsidR="00A436F8" w:rsidRPr="004750E3">
              <w:rPr>
                <w:rFonts w:ascii="Courier New" w:eastAsia="MS Mincho" w:hAnsi="Courier New" w:cs="Courier New"/>
                <w:lang w:eastAsia="ja-JP"/>
              </w:rPr>
              <w:t xml:space="preserve"> Maps API</w:t>
            </w:r>
            <w:r w:rsidR="00A436F8">
              <w:rPr>
                <w:rFonts w:ascii="Times New Roman" w:eastAsia="MS Mincho" w:hAnsi="Times New Roman" w:cs="Times New Roman"/>
                <w:lang w:eastAsia="ja-JP"/>
              </w:rPr>
              <w:t xml:space="preserve"> </w:t>
            </w:r>
            <w:bookmarkStart w:id="7" w:name="_GoBack"/>
            <w:bookmarkEnd w:id="7"/>
            <w:r w:rsidR="00F83A83">
              <w:rPr>
                <w:rFonts w:ascii="Times New Roman" w:eastAsia="MS Mincho" w:hAnsi="Times New Roman" w:cs="Times New Roman"/>
                <w:lang w:eastAsia="ja-JP"/>
              </w:rPr>
              <w:t>and then adds the image to a pdf and then prompts the user to download the generated pdf</w:t>
            </w:r>
            <w:r w:rsidR="00B441B1">
              <w:rPr>
                <w:rFonts w:ascii="Times New Roman" w:eastAsia="MS Mincho" w:hAnsi="Times New Roman" w:cs="Times New Roman"/>
                <w:lang w:eastAsia="ja-JP"/>
              </w:rPr>
              <w:t xml:space="preserve"> and then changes to the ListMapView</w:t>
            </w:r>
            <w:r w:rsidRPr="00741F73">
              <w:rPr>
                <w:rFonts w:ascii="Times New Roman" w:eastAsia="MS Mincho" w:hAnsi="Times New Roman" w:cs="Times New Roman"/>
                <w:lang w:eastAsia="ja-JP"/>
              </w:rPr>
              <w:t>.</w:t>
            </w:r>
          </w:p>
        </w:tc>
      </w:tr>
      <w:tr w:rsidR="00741F73" w:rsidRPr="00741F73" w:rsidTr="00DB76C4">
        <w:tc>
          <w:tcPr>
            <w:tcW w:w="1908" w:type="dxa"/>
          </w:tcPr>
          <w:p w:rsidR="00741F73" w:rsidRPr="00741F73" w:rsidRDefault="00741F73" w:rsidP="00741F73">
            <w:pPr>
              <w:spacing w:after="0" w:line="240" w:lineRule="auto"/>
              <w:rPr>
                <w:rFonts w:ascii="Times New Roman" w:eastAsia="MS Mincho" w:hAnsi="Times New Roman" w:cs="Times New Roman"/>
                <w:i/>
                <w:lang w:eastAsia="ja-JP"/>
              </w:rPr>
            </w:pPr>
            <w:r w:rsidRPr="00741F73">
              <w:rPr>
                <w:rFonts w:ascii="Times New Roman" w:eastAsia="MS Mincho" w:hAnsi="Times New Roman" w:cs="Times New Roman"/>
                <w:i/>
                <w:lang w:eastAsia="ja-JP"/>
              </w:rPr>
              <w:t>Entry condition</w:t>
            </w:r>
          </w:p>
        </w:tc>
        <w:tc>
          <w:tcPr>
            <w:tcW w:w="6948" w:type="dxa"/>
          </w:tcPr>
          <w:p w:rsidR="00741F73" w:rsidRPr="00741F73" w:rsidRDefault="00741F73" w:rsidP="00741F73">
            <w:pPr>
              <w:numPr>
                <w:ilvl w:val="0"/>
                <w:numId w:val="11"/>
              </w:numPr>
              <w:spacing w:after="0" w:line="240" w:lineRule="auto"/>
              <w:rPr>
                <w:rFonts w:ascii="Times New Roman" w:eastAsia="MS Mincho" w:hAnsi="Times New Roman" w:cs="Times New Roman"/>
                <w:lang w:eastAsia="ja-JP"/>
              </w:rPr>
            </w:pPr>
            <w:r w:rsidRPr="00741F73">
              <w:rPr>
                <w:rFonts w:ascii="Times New Roman" w:eastAsia="MS Mincho" w:hAnsi="Times New Roman" w:cs="Times New Roman"/>
                <w:lang w:eastAsia="ja-JP"/>
              </w:rPr>
              <w:t xml:space="preserve">The </w:t>
            </w:r>
            <w:r w:rsidRPr="00741F73">
              <w:rPr>
                <w:rFonts w:ascii="Courier New" w:eastAsia="MS Mincho" w:hAnsi="Courier New" w:cs="Courier New"/>
                <w:lang w:eastAsia="ja-JP"/>
              </w:rPr>
              <w:t>User</w:t>
            </w:r>
            <w:r w:rsidRPr="00741F73">
              <w:rPr>
                <w:rFonts w:ascii="Times New Roman" w:eastAsia="MS Mincho" w:hAnsi="Times New Roman" w:cs="Times New Roman"/>
                <w:lang w:eastAsia="ja-JP"/>
              </w:rPr>
              <w:t xml:space="preserve"> is directed to the EditMapView.</w:t>
            </w:r>
          </w:p>
        </w:tc>
      </w:tr>
      <w:tr w:rsidR="00741F73" w:rsidRPr="00741F73" w:rsidTr="00DB76C4">
        <w:tc>
          <w:tcPr>
            <w:tcW w:w="1908" w:type="dxa"/>
          </w:tcPr>
          <w:p w:rsidR="00741F73" w:rsidRPr="00741F73" w:rsidRDefault="00741F73" w:rsidP="00741F73">
            <w:pPr>
              <w:spacing w:after="0" w:line="240" w:lineRule="auto"/>
              <w:rPr>
                <w:rFonts w:ascii="Times New Roman" w:eastAsia="MS Mincho" w:hAnsi="Times New Roman" w:cs="Times New Roman"/>
                <w:i/>
                <w:lang w:eastAsia="ja-JP"/>
              </w:rPr>
            </w:pPr>
            <w:r w:rsidRPr="00741F73">
              <w:rPr>
                <w:rFonts w:ascii="Times New Roman" w:eastAsia="MS Mincho" w:hAnsi="Times New Roman" w:cs="Times New Roman"/>
                <w:i/>
                <w:lang w:eastAsia="ja-JP"/>
              </w:rPr>
              <w:t>Exit condition</w:t>
            </w:r>
          </w:p>
        </w:tc>
        <w:tc>
          <w:tcPr>
            <w:tcW w:w="6948" w:type="dxa"/>
          </w:tcPr>
          <w:p w:rsidR="00741F73" w:rsidRPr="00741F73" w:rsidRDefault="00741F73" w:rsidP="00741F73">
            <w:pPr>
              <w:numPr>
                <w:ilvl w:val="0"/>
                <w:numId w:val="10"/>
              </w:numPr>
              <w:spacing w:after="0" w:line="240" w:lineRule="auto"/>
              <w:rPr>
                <w:rFonts w:ascii="Times New Roman" w:eastAsia="MS Mincho" w:hAnsi="Times New Roman" w:cs="Times New Roman"/>
                <w:lang w:eastAsia="ja-JP"/>
              </w:rPr>
            </w:pPr>
          </w:p>
        </w:tc>
      </w:tr>
    </w:tbl>
    <w:p w:rsidR="00BF7B22" w:rsidRDefault="00BF7B22" w:rsidP="00741F73">
      <w:pPr>
        <w:spacing w:after="0" w:line="240" w:lineRule="auto"/>
        <w:jc w:val="center"/>
        <w:rPr>
          <w:rFonts w:ascii="Times New Roman" w:eastAsia="MS Mincho" w:hAnsi="Times New Roman" w:cs="Times New Roman"/>
          <w:sz w:val="24"/>
          <w:szCs w:val="24"/>
          <w:lang w:eastAsia="ja-JP"/>
        </w:rPr>
      </w:pPr>
    </w:p>
    <w:p w:rsidR="00741F73" w:rsidRPr="00741F73" w:rsidRDefault="00741F73" w:rsidP="00741F73">
      <w:pPr>
        <w:spacing w:after="0" w:line="240" w:lineRule="auto"/>
        <w:jc w:val="center"/>
        <w:rPr>
          <w:rFonts w:ascii="Times New Roman" w:eastAsia="MS Mincho" w:hAnsi="Times New Roman" w:cs="Times New Roman"/>
          <w:sz w:val="24"/>
          <w:szCs w:val="24"/>
          <w:lang w:eastAsia="ja-JP"/>
        </w:rPr>
      </w:pPr>
      <w:r w:rsidRPr="00741F73">
        <w:rPr>
          <w:rFonts w:ascii="Times New Roman" w:eastAsia="MS Mincho" w:hAnsi="Times New Roman" w:cs="Times New Roman"/>
          <w:sz w:val="24"/>
          <w:szCs w:val="24"/>
          <w:lang w:eastAsia="ja-JP"/>
        </w:rPr>
        <w:t xml:space="preserve">Figure </w:t>
      </w:r>
      <w:r>
        <w:rPr>
          <w:rFonts w:ascii="Times New Roman" w:eastAsia="MS Mincho" w:hAnsi="Times New Roman" w:cs="Times New Roman"/>
          <w:sz w:val="24"/>
          <w:szCs w:val="24"/>
          <w:lang w:eastAsia="ja-JP"/>
        </w:rPr>
        <w:t>2.1</w:t>
      </w:r>
      <w:r w:rsidR="00B441B1">
        <w:rPr>
          <w:rFonts w:ascii="Times New Roman" w:eastAsia="MS Mincho" w:hAnsi="Times New Roman" w:cs="Times New Roman"/>
          <w:sz w:val="24"/>
          <w:szCs w:val="24"/>
          <w:lang w:eastAsia="ja-JP"/>
        </w:rPr>
        <w:t>7</w:t>
      </w:r>
      <w:r w:rsidRPr="00741F73">
        <w:rPr>
          <w:rFonts w:ascii="Times New Roman" w:eastAsia="MS Mincho" w:hAnsi="Times New Roman" w:cs="Times New Roman"/>
          <w:sz w:val="24"/>
          <w:szCs w:val="24"/>
          <w:lang w:eastAsia="ja-JP"/>
        </w:rPr>
        <w:t xml:space="preserve">: Use case description for </w:t>
      </w:r>
      <w:r w:rsidRPr="00741F73">
        <w:rPr>
          <w:rFonts w:ascii="Courier New" w:eastAsia="MS Mincho" w:hAnsi="Courier New" w:cs="Courier New"/>
          <w:sz w:val="24"/>
          <w:szCs w:val="24"/>
          <w:lang w:eastAsia="ja-JP"/>
        </w:rPr>
        <w:t>PublishMap (EditMapView)</w:t>
      </w:r>
      <w:r w:rsidRPr="00741F73">
        <w:rPr>
          <w:rFonts w:ascii="Times New Roman" w:eastAsia="MS Mincho" w:hAnsi="Times New Roman" w:cs="Times New Roman"/>
          <w:sz w:val="24"/>
          <w:szCs w:val="24"/>
          <w:lang w:eastAsia="ja-JP"/>
        </w:rPr>
        <w:t>.</w:t>
      </w:r>
    </w:p>
    <w:p w:rsidR="00EE4BAB" w:rsidRDefault="00EE4BAB">
      <w:pPr>
        <w:rPr>
          <w:rFonts w:ascii="Times New Roman" w:eastAsia="Times New Roman" w:hAnsi="Times New Roman" w:cs="Times New Roman"/>
          <w:sz w:val="24"/>
          <w:szCs w:val="20"/>
        </w:rPr>
      </w:pPr>
    </w:p>
    <w:p w:rsidR="00EE4BAB" w:rsidRDefault="00EE4BAB">
      <w:pPr>
        <w:rPr>
          <w:rFonts w:ascii="Times New Roman" w:eastAsia="Times New Roman" w:hAnsi="Times New Roman" w:cs="Times New Roman"/>
          <w:sz w:val="24"/>
          <w:szCs w:val="20"/>
        </w:rPr>
      </w:pPr>
    </w:p>
    <w:p w:rsidR="00EE4BAB" w:rsidRDefault="00EE4BAB">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741F73" w:rsidRPr="00741F73" w:rsidTr="00DB76C4">
        <w:tc>
          <w:tcPr>
            <w:tcW w:w="1908" w:type="dxa"/>
          </w:tcPr>
          <w:p w:rsidR="00741F73" w:rsidRPr="00741F73" w:rsidRDefault="00741F73" w:rsidP="00741F73">
            <w:pPr>
              <w:spacing w:after="0" w:line="240" w:lineRule="auto"/>
              <w:rPr>
                <w:rFonts w:ascii="Times New Roman" w:eastAsia="MS Mincho" w:hAnsi="Times New Roman" w:cs="Times New Roman"/>
                <w:i/>
                <w:lang w:eastAsia="ja-JP"/>
              </w:rPr>
            </w:pPr>
            <w:r w:rsidRPr="00741F73">
              <w:rPr>
                <w:rFonts w:ascii="Times New Roman" w:eastAsia="MS Mincho" w:hAnsi="Times New Roman" w:cs="Times New Roman"/>
                <w:i/>
                <w:lang w:eastAsia="ja-JP"/>
              </w:rPr>
              <w:lastRenderedPageBreak/>
              <w:t>Use case name</w:t>
            </w:r>
          </w:p>
        </w:tc>
        <w:tc>
          <w:tcPr>
            <w:tcW w:w="6948" w:type="dxa"/>
          </w:tcPr>
          <w:p w:rsidR="00741F73" w:rsidRPr="00741F73" w:rsidRDefault="00741F73" w:rsidP="00741F73">
            <w:pPr>
              <w:spacing w:after="0" w:line="240" w:lineRule="auto"/>
              <w:rPr>
                <w:rFonts w:ascii="Courier New" w:eastAsia="MS Mincho" w:hAnsi="Courier New" w:cs="Courier New"/>
                <w:lang w:eastAsia="ja-JP"/>
              </w:rPr>
            </w:pPr>
            <w:r w:rsidRPr="00741F73">
              <w:rPr>
                <w:rFonts w:ascii="Courier New" w:eastAsia="MS Mincho" w:hAnsi="Courier New" w:cs="Courier New"/>
                <w:lang w:eastAsia="ja-JP"/>
              </w:rPr>
              <w:t>DeleteMap</w:t>
            </w:r>
          </w:p>
        </w:tc>
      </w:tr>
      <w:tr w:rsidR="00741F73" w:rsidRPr="00741F73" w:rsidTr="00DB76C4">
        <w:tc>
          <w:tcPr>
            <w:tcW w:w="1908" w:type="dxa"/>
          </w:tcPr>
          <w:p w:rsidR="00741F73" w:rsidRPr="00741F73" w:rsidRDefault="00741F73" w:rsidP="00741F73">
            <w:pPr>
              <w:spacing w:after="0" w:line="240" w:lineRule="auto"/>
              <w:rPr>
                <w:rFonts w:ascii="Times New Roman" w:eastAsia="MS Mincho" w:hAnsi="Times New Roman" w:cs="Times New Roman"/>
                <w:i/>
                <w:lang w:eastAsia="ja-JP"/>
              </w:rPr>
            </w:pPr>
            <w:r w:rsidRPr="00741F73">
              <w:rPr>
                <w:rFonts w:ascii="Times New Roman" w:eastAsia="MS Mincho" w:hAnsi="Times New Roman" w:cs="Times New Roman"/>
                <w:i/>
                <w:lang w:eastAsia="ja-JP"/>
              </w:rPr>
              <w:t xml:space="preserve">Participating </w:t>
            </w:r>
          </w:p>
          <w:p w:rsidR="00741F73" w:rsidRPr="00741F73" w:rsidRDefault="00741F73" w:rsidP="00741F73">
            <w:pPr>
              <w:spacing w:after="0" w:line="240" w:lineRule="auto"/>
              <w:rPr>
                <w:rFonts w:ascii="Times New Roman" w:eastAsia="MS Mincho" w:hAnsi="Times New Roman" w:cs="Times New Roman"/>
                <w:i/>
                <w:lang w:eastAsia="ja-JP"/>
              </w:rPr>
            </w:pPr>
            <w:r w:rsidRPr="00741F73">
              <w:rPr>
                <w:rFonts w:ascii="Times New Roman" w:eastAsia="MS Mincho" w:hAnsi="Times New Roman" w:cs="Times New Roman"/>
                <w:i/>
                <w:lang w:eastAsia="ja-JP"/>
              </w:rPr>
              <w:t>actors</w:t>
            </w:r>
          </w:p>
        </w:tc>
        <w:tc>
          <w:tcPr>
            <w:tcW w:w="6948" w:type="dxa"/>
          </w:tcPr>
          <w:p w:rsidR="00741F73" w:rsidRPr="00741F73" w:rsidRDefault="00741F73" w:rsidP="00741F73">
            <w:pPr>
              <w:spacing w:after="0" w:line="240" w:lineRule="auto"/>
              <w:rPr>
                <w:rFonts w:ascii="Times New Roman" w:eastAsia="MS Mincho" w:hAnsi="Times New Roman" w:cs="Times New Roman"/>
                <w:lang w:eastAsia="ja-JP"/>
              </w:rPr>
            </w:pPr>
            <w:r w:rsidRPr="00741F73">
              <w:rPr>
                <w:rFonts w:ascii="Times New Roman" w:eastAsia="MS Mincho" w:hAnsi="Times New Roman" w:cs="Times New Roman"/>
                <w:lang w:eastAsia="ja-JP"/>
              </w:rPr>
              <w:t xml:space="preserve">Initiated by </w:t>
            </w:r>
            <w:r w:rsidRPr="00741F73">
              <w:rPr>
                <w:rFonts w:ascii="Courier New" w:eastAsia="MS Mincho" w:hAnsi="Courier New" w:cs="Courier New"/>
                <w:lang w:eastAsia="ja-JP"/>
              </w:rPr>
              <w:t>User</w:t>
            </w:r>
          </w:p>
        </w:tc>
      </w:tr>
      <w:tr w:rsidR="00741F73" w:rsidRPr="00741F73" w:rsidTr="00DB76C4">
        <w:tc>
          <w:tcPr>
            <w:tcW w:w="1908" w:type="dxa"/>
          </w:tcPr>
          <w:p w:rsidR="00741F73" w:rsidRPr="00741F73" w:rsidRDefault="00741F73" w:rsidP="00741F73">
            <w:pPr>
              <w:spacing w:after="0" w:line="240" w:lineRule="auto"/>
              <w:rPr>
                <w:rFonts w:ascii="Times New Roman" w:eastAsia="MS Mincho" w:hAnsi="Times New Roman" w:cs="Times New Roman"/>
                <w:i/>
                <w:lang w:eastAsia="ja-JP"/>
              </w:rPr>
            </w:pPr>
            <w:r w:rsidRPr="00741F73">
              <w:rPr>
                <w:rFonts w:ascii="Times New Roman" w:eastAsia="MS Mincho" w:hAnsi="Times New Roman" w:cs="Times New Roman"/>
                <w:i/>
                <w:lang w:eastAsia="ja-JP"/>
              </w:rPr>
              <w:t>Flow of events</w:t>
            </w:r>
          </w:p>
        </w:tc>
        <w:tc>
          <w:tcPr>
            <w:tcW w:w="6948" w:type="dxa"/>
          </w:tcPr>
          <w:p w:rsidR="00741F73" w:rsidRPr="00741F73" w:rsidRDefault="00741F73" w:rsidP="00741F73">
            <w:pPr>
              <w:numPr>
                <w:ilvl w:val="0"/>
                <w:numId w:val="38"/>
              </w:numPr>
              <w:spacing w:after="0" w:line="240" w:lineRule="auto"/>
              <w:contextualSpacing/>
              <w:rPr>
                <w:rFonts w:ascii="Times New Roman" w:eastAsia="MS Mincho" w:hAnsi="Times New Roman" w:cs="Times New Roman"/>
                <w:lang w:eastAsia="ja-JP"/>
              </w:rPr>
            </w:pPr>
            <w:r w:rsidRPr="00741F73">
              <w:rPr>
                <w:rFonts w:ascii="Times New Roman" w:eastAsia="MS Mincho" w:hAnsi="Times New Roman" w:cs="Times New Roman"/>
                <w:lang w:eastAsia="ja-JP"/>
              </w:rPr>
              <w:t xml:space="preserve">The </w:t>
            </w:r>
            <w:r w:rsidRPr="00741F73">
              <w:rPr>
                <w:rFonts w:ascii="Courier New" w:eastAsia="MS Mincho" w:hAnsi="Courier New" w:cs="Courier New"/>
                <w:lang w:eastAsia="ja-JP"/>
              </w:rPr>
              <w:t>User</w:t>
            </w:r>
            <w:r w:rsidRPr="00741F73">
              <w:rPr>
                <w:rFonts w:ascii="Times New Roman" w:eastAsia="MS Mincho" w:hAnsi="Times New Roman" w:cs="Times New Roman"/>
                <w:lang w:eastAsia="ja-JP"/>
              </w:rPr>
              <w:t xml:space="preserve"> selects a map within a Listbox on the ListMapView to delete.</w:t>
            </w:r>
          </w:p>
          <w:p w:rsidR="00741F73" w:rsidRPr="00741F73" w:rsidRDefault="00741F73" w:rsidP="00741F73">
            <w:pPr>
              <w:spacing w:after="0" w:line="240" w:lineRule="auto"/>
              <w:ind w:left="720"/>
              <w:rPr>
                <w:rFonts w:ascii="Times New Roman" w:eastAsia="MS Mincho" w:hAnsi="Times New Roman" w:cs="Times New Roman"/>
                <w:lang w:eastAsia="ja-JP"/>
              </w:rPr>
            </w:pPr>
            <w:r w:rsidRPr="00741F73">
              <w:rPr>
                <w:rFonts w:ascii="Times New Roman" w:eastAsia="MS Mincho" w:hAnsi="Times New Roman" w:cs="Times New Roman"/>
                <w:lang w:eastAsia="ja-JP"/>
              </w:rPr>
              <w:t>2.</w:t>
            </w:r>
            <w:r w:rsidRPr="00741F73">
              <w:rPr>
                <w:rFonts w:ascii="Courier New" w:eastAsia="MS Mincho" w:hAnsi="Courier New" w:cs="Courier New"/>
                <w:lang w:eastAsia="ja-JP"/>
              </w:rPr>
              <w:t xml:space="preserve"> System</w:t>
            </w:r>
            <w:r w:rsidRPr="00741F73">
              <w:rPr>
                <w:rFonts w:ascii="Times New Roman" w:eastAsia="MS Mincho" w:hAnsi="Times New Roman" w:cs="Times New Roman"/>
                <w:lang w:eastAsia="ja-JP"/>
              </w:rPr>
              <w:t xml:space="preserve"> responds by presenting an indicator on the ListMap View of the map selected.</w:t>
            </w:r>
          </w:p>
          <w:p w:rsidR="00741F73" w:rsidRPr="00877715" w:rsidRDefault="00741F73" w:rsidP="00877715">
            <w:pPr>
              <w:numPr>
                <w:ilvl w:val="0"/>
                <w:numId w:val="39"/>
              </w:numPr>
              <w:spacing w:after="0" w:line="240" w:lineRule="auto"/>
              <w:rPr>
                <w:rFonts w:ascii="Times New Roman" w:eastAsia="MS Mincho" w:hAnsi="Times New Roman" w:cs="Times New Roman"/>
                <w:lang w:eastAsia="ja-JP"/>
              </w:rPr>
            </w:pPr>
            <w:r w:rsidRPr="00741F73">
              <w:rPr>
                <w:rFonts w:ascii="Times New Roman" w:eastAsia="MS Mincho" w:hAnsi="Times New Roman" w:cs="Times New Roman"/>
                <w:lang w:eastAsia="ja-JP"/>
              </w:rPr>
              <w:t xml:space="preserve">The </w:t>
            </w:r>
            <w:r w:rsidRPr="00741F73">
              <w:rPr>
                <w:rFonts w:ascii="Courier New" w:eastAsia="MS Mincho" w:hAnsi="Courier New" w:cs="Courier New"/>
                <w:lang w:eastAsia="ja-JP"/>
              </w:rPr>
              <w:t>User</w:t>
            </w:r>
            <w:r w:rsidRPr="00741F73">
              <w:rPr>
                <w:rFonts w:ascii="Times New Roman" w:eastAsia="MS Mincho" w:hAnsi="Times New Roman" w:cs="Times New Roman"/>
                <w:lang w:eastAsia="ja-JP"/>
              </w:rPr>
              <w:t xml:space="preserve"> selects the “Delete” button.</w:t>
            </w:r>
          </w:p>
          <w:p w:rsidR="00741F73" w:rsidRPr="00741F73" w:rsidRDefault="00877715" w:rsidP="00877715">
            <w:pPr>
              <w:spacing w:after="0" w:line="240" w:lineRule="auto"/>
              <w:ind w:left="780"/>
              <w:contextualSpacing/>
              <w:rPr>
                <w:rFonts w:ascii="Times New Roman" w:eastAsia="MS Mincho" w:hAnsi="Times New Roman" w:cs="Times New Roman"/>
                <w:lang w:eastAsia="ja-JP"/>
              </w:rPr>
            </w:pPr>
            <w:r w:rsidRPr="00877715">
              <w:rPr>
                <w:rFonts w:ascii="Times New Roman" w:eastAsia="MS Mincho" w:hAnsi="Times New Roman" w:cs="Times New Roman"/>
                <w:lang w:eastAsia="ja-JP"/>
              </w:rPr>
              <w:t>4.</w:t>
            </w:r>
            <w:r>
              <w:rPr>
                <w:rFonts w:ascii="Courier New" w:eastAsia="MS Mincho" w:hAnsi="Courier New" w:cs="Courier New"/>
                <w:lang w:eastAsia="ja-JP"/>
              </w:rPr>
              <w:t xml:space="preserve"> </w:t>
            </w:r>
            <w:r w:rsidR="00741F73" w:rsidRPr="00741F73">
              <w:rPr>
                <w:rFonts w:ascii="Courier New" w:eastAsia="MS Mincho" w:hAnsi="Courier New" w:cs="Courier New"/>
                <w:lang w:eastAsia="ja-JP"/>
              </w:rPr>
              <w:t>System</w:t>
            </w:r>
            <w:r w:rsidR="00741F73" w:rsidRPr="00741F73">
              <w:rPr>
                <w:rFonts w:ascii="Times New Roman" w:eastAsia="MS Mincho" w:hAnsi="Times New Roman" w:cs="Times New Roman"/>
                <w:lang w:eastAsia="ja-JP"/>
              </w:rPr>
              <w:t xml:space="preserve"> deletes selected map from database, generates a pop up to let User know delete was successful, and refreshes the ListMapView for Listbox update.</w:t>
            </w:r>
          </w:p>
          <w:p w:rsidR="00741F73" w:rsidRPr="00741F73" w:rsidRDefault="00741F73" w:rsidP="00741F73">
            <w:pPr>
              <w:spacing w:after="0" w:line="240" w:lineRule="auto"/>
              <w:rPr>
                <w:rFonts w:ascii="Times New Roman" w:eastAsia="MS Mincho" w:hAnsi="Times New Roman" w:cs="Times New Roman"/>
                <w:lang w:eastAsia="ja-JP"/>
              </w:rPr>
            </w:pPr>
          </w:p>
        </w:tc>
      </w:tr>
      <w:tr w:rsidR="00741F73" w:rsidRPr="00741F73" w:rsidTr="00DB76C4">
        <w:tc>
          <w:tcPr>
            <w:tcW w:w="1908" w:type="dxa"/>
          </w:tcPr>
          <w:p w:rsidR="00741F73" w:rsidRPr="00741F73" w:rsidRDefault="00741F73" w:rsidP="00741F73">
            <w:pPr>
              <w:spacing w:after="0" w:line="240" w:lineRule="auto"/>
              <w:rPr>
                <w:rFonts w:ascii="Times New Roman" w:eastAsia="MS Mincho" w:hAnsi="Times New Roman" w:cs="Times New Roman"/>
                <w:i/>
                <w:lang w:eastAsia="ja-JP"/>
              </w:rPr>
            </w:pPr>
            <w:r w:rsidRPr="00741F73">
              <w:rPr>
                <w:rFonts w:ascii="Times New Roman" w:eastAsia="MS Mincho" w:hAnsi="Times New Roman" w:cs="Times New Roman"/>
                <w:i/>
                <w:lang w:eastAsia="ja-JP"/>
              </w:rPr>
              <w:t>Entry condition</w:t>
            </w:r>
          </w:p>
        </w:tc>
        <w:tc>
          <w:tcPr>
            <w:tcW w:w="6948" w:type="dxa"/>
          </w:tcPr>
          <w:p w:rsidR="00741F73" w:rsidRPr="00741F73" w:rsidRDefault="00741F73" w:rsidP="00741F73">
            <w:pPr>
              <w:numPr>
                <w:ilvl w:val="0"/>
                <w:numId w:val="11"/>
              </w:numPr>
              <w:spacing w:after="0" w:line="240" w:lineRule="auto"/>
              <w:rPr>
                <w:rFonts w:ascii="Times New Roman" w:eastAsia="MS Mincho" w:hAnsi="Times New Roman" w:cs="Times New Roman"/>
                <w:lang w:eastAsia="ja-JP"/>
              </w:rPr>
            </w:pPr>
            <w:r w:rsidRPr="00741F73">
              <w:rPr>
                <w:rFonts w:ascii="Times New Roman" w:eastAsia="MS Mincho" w:hAnsi="Times New Roman" w:cs="Times New Roman"/>
                <w:lang w:eastAsia="ja-JP"/>
              </w:rPr>
              <w:t xml:space="preserve">The </w:t>
            </w:r>
            <w:r w:rsidRPr="00741F73">
              <w:rPr>
                <w:rFonts w:ascii="Courier New" w:eastAsia="MS Mincho" w:hAnsi="Courier New" w:cs="Courier New"/>
                <w:lang w:eastAsia="ja-JP"/>
              </w:rPr>
              <w:t>User</w:t>
            </w:r>
            <w:r w:rsidRPr="00741F73">
              <w:rPr>
                <w:rFonts w:ascii="Times New Roman" w:eastAsia="MS Mincho" w:hAnsi="Times New Roman" w:cs="Times New Roman"/>
                <w:lang w:eastAsia="ja-JP"/>
              </w:rPr>
              <w:t xml:space="preserve"> is logged into </w:t>
            </w:r>
            <w:r w:rsidRPr="00741F73">
              <w:rPr>
                <w:rFonts w:ascii="Courier New" w:eastAsia="MS Mincho" w:hAnsi="Courier New" w:cs="Courier New"/>
                <w:lang w:eastAsia="ja-JP"/>
              </w:rPr>
              <w:t>System</w:t>
            </w:r>
            <w:r w:rsidRPr="00741F73">
              <w:rPr>
                <w:rFonts w:ascii="Times New Roman" w:eastAsia="MS Mincho" w:hAnsi="Times New Roman" w:cs="Times New Roman"/>
                <w:lang w:eastAsia="ja-JP"/>
              </w:rPr>
              <w:t>.</w:t>
            </w:r>
          </w:p>
        </w:tc>
      </w:tr>
      <w:tr w:rsidR="00741F73" w:rsidRPr="00741F73" w:rsidTr="00DB76C4">
        <w:tc>
          <w:tcPr>
            <w:tcW w:w="1908" w:type="dxa"/>
          </w:tcPr>
          <w:p w:rsidR="00741F73" w:rsidRPr="00741F73" w:rsidRDefault="00741F73" w:rsidP="00741F73">
            <w:pPr>
              <w:spacing w:after="0" w:line="240" w:lineRule="auto"/>
              <w:rPr>
                <w:rFonts w:ascii="Times New Roman" w:eastAsia="MS Mincho" w:hAnsi="Times New Roman" w:cs="Times New Roman"/>
                <w:i/>
                <w:lang w:eastAsia="ja-JP"/>
              </w:rPr>
            </w:pPr>
            <w:r w:rsidRPr="00741F73">
              <w:rPr>
                <w:rFonts w:ascii="Times New Roman" w:eastAsia="MS Mincho" w:hAnsi="Times New Roman" w:cs="Times New Roman"/>
                <w:i/>
                <w:lang w:eastAsia="ja-JP"/>
              </w:rPr>
              <w:t>Exit condition</w:t>
            </w:r>
          </w:p>
        </w:tc>
        <w:tc>
          <w:tcPr>
            <w:tcW w:w="6948" w:type="dxa"/>
          </w:tcPr>
          <w:p w:rsidR="00741F73" w:rsidRPr="00741F73" w:rsidRDefault="00741F73" w:rsidP="00741F73">
            <w:pPr>
              <w:numPr>
                <w:ilvl w:val="0"/>
                <w:numId w:val="10"/>
              </w:numPr>
              <w:spacing w:after="0" w:line="240" w:lineRule="auto"/>
              <w:rPr>
                <w:rFonts w:ascii="Times New Roman" w:eastAsia="MS Mincho" w:hAnsi="Times New Roman" w:cs="Times New Roman"/>
                <w:lang w:eastAsia="ja-JP"/>
              </w:rPr>
            </w:pPr>
            <w:r w:rsidRPr="00741F73">
              <w:rPr>
                <w:rFonts w:ascii="Times New Roman" w:eastAsia="MS Mincho" w:hAnsi="Times New Roman" w:cs="Times New Roman"/>
                <w:lang w:eastAsia="ja-JP"/>
              </w:rPr>
              <w:t xml:space="preserve"> A refreshed ListMapView is displayed with selected map deleted.</w:t>
            </w:r>
          </w:p>
        </w:tc>
      </w:tr>
    </w:tbl>
    <w:p w:rsidR="00BF7B22" w:rsidRDefault="00BF7B22" w:rsidP="00741F73">
      <w:pPr>
        <w:spacing w:after="0" w:line="240" w:lineRule="auto"/>
        <w:jc w:val="center"/>
        <w:rPr>
          <w:rFonts w:ascii="Times New Roman" w:eastAsia="MS Mincho" w:hAnsi="Times New Roman" w:cs="Times New Roman"/>
          <w:sz w:val="24"/>
          <w:szCs w:val="24"/>
          <w:lang w:eastAsia="ja-JP"/>
        </w:rPr>
      </w:pPr>
    </w:p>
    <w:p w:rsidR="00741F73" w:rsidRPr="00741F73" w:rsidRDefault="00741F73" w:rsidP="00741F73">
      <w:pPr>
        <w:spacing w:after="0" w:line="240" w:lineRule="auto"/>
        <w:jc w:val="center"/>
        <w:rPr>
          <w:rFonts w:ascii="Times New Roman" w:eastAsia="MS Mincho" w:hAnsi="Times New Roman" w:cs="Times New Roman"/>
          <w:sz w:val="24"/>
          <w:szCs w:val="24"/>
          <w:lang w:eastAsia="ja-JP"/>
        </w:rPr>
      </w:pPr>
      <w:r w:rsidRPr="00741F73">
        <w:rPr>
          <w:rFonts w:ascii="Times New Roman" w:eastAsia="MS Mincho" w:hAnsi="Times New Roman" w:cs="Times New Roman"/>
          <w:sz w:val="24"/>
          <w:szCs w:val="24"/>
          <w:lang w:eastAsia="ja-JP"/>
        </w:rPr>
        <w:t xml:space="preserve">Figure </w:t>
      </w:r>
      <w:r>
        <w:rPr>
          <w:rFonts w:ascii="Times New Roman" w:eastAsia="MS Mincho" w:hAnsi="Times New Roman" w:cs="Times New Roman"/>
          <w:sz w:val="24"/>
          <w:szCs w:val="24"/>
          <w:lang w:eastAsia="ja-JP"/>
        </w:rPr>
        <w:t>2.</w:t>
      </w:r>
      <w:r w:rsidR="00B441B1">
        <w:rPr>
          <w:rFonts w:ascii="Times New Roman" w:eastAsia="MS Mincho" w:hAnsi="Times New Roman" w:cs="Times New Roman"/>
          <w:sz w:val="24"/>
          <w:szCs w:val="24"/>
          <w:lang w:eastAsia="ja-JP"/>
        </w:rPr>
        <w:t>18</w:t>
      </w:r>
      <w:r w:rsidRPr="00741F73">
        <w:rPr>
          <w:rFonts w:ascii="Times New Roman" w:eastAsia="MS Mincho" w:hAnsi="Times New Roman" w:cs="Times New Roman"/>
          <w:sz w:val="24"/>
          <w:szCs w:val="24"/>
          <w:lang w:eastAsia="ja-JP"/>
        </w:rPr>
        <w:t xml:space="preserve">: Use case description for </w:t>
      </w:r>
      <w:r w:rsidRPr="00741F73">
        <w:rPr>
          <w:rFonts w:ascii="Courier New" w:eastAsia="MS Mincho" w:hAnsi="Courier New" w:cs="Courier New"/>
          <w:sz w:val="24"/>
          <w:szCs w:val="24"/>
          <w:lang w:eastAsia="ja-JP"/>
        </w:rPr>
        <w:t>DeleteMap</w:t>
      </w:r>
      <w:r w:rsidRPr="00741F73">
        <w:rPr>
          <w:rFonts w:ascii="Times New Roman" w:eastAsia="MS Mincho" w:hAnsi="Times New Roman" w:cs="Times New Roman"/>
          <w:sz w:val="24"/>
          <w:szCs w:val="24"/>
          <w:lang w:eastAsia="ja-JP"/>
        </w:rPr>
        <w:t>.</w:t>
      </w:r>
    </w:p>
    <w:p w:rsidR="00EE4BAB" w:rsidRDefault="00EE4BAB">
      <w:pPr>
        <w:rPr>
          <w:rFonts w:ascii="Times New Roman" w:eastAsia="Times New Roman" w:hAnsi="Times New Roman" w:cs="Times New Roman"/>
          <w:sz w:val="24"/>
          <w:szCs w:val="20"/>
        </w:rPr>
      </w:pPr>
    </w:p>
    <w:sectPr w:rsidR="00EE4BAB" w:rsidSect="00DB76C4">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B12" w:rsidRDefault="00A70B12" w:rsidP="006F1D89">
      <w:pPr>
        <w:spacing w:after="0" w:line="240" w:lineRule="auto"/>
      </w:pPr>
      <w:r>
        <w:separator/>
      </w:r>
    </w:p>
  </w:endnote>
  <w:endnote w:type="continuationSeparator" w:id="0">
    <w:p w:rsidR="00A70B12" w:rsidRDefault="00A70B12" w:rsidP="006F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6C4" w:rsidRPr="006F1D89" w:rsidRDefault="00DB76C4" w:rsidP="006F1D89">
    <w:pPr>
      <w:tabs>
        <w:tab w:val="center" w:pos="4320"/>
        <w:tab w:val="right" w:pos="8640"/>
      </w:tabs>
      <w:spacing w:after="0" w:line="240" w:lineRule="auto"/>
      <w:jc w:val="center"/>
      <w:rPr>
        <w:rFonts w:ascii="Arial" w:eastAsia="Times New Roman" w:hAnsi="Arial" w:cs="Times New Roman"/>
        <w:sz w:val="20"/>
        <w:szCs w:val="20"/>
      </w:rPr>
    </w:pPr>
    <w:r w:rsidRPr="006F1D89">
      <w:rPr>
        <w:rFonts w:ascii="Arial" w:eastAsia="Times New Roman" w:hAnsi="Arial" w:cs="Times New Roman"/>
        <w:snapToGrid w:val="0"/>
        <w:sz w:val="20"/>
        <w:szCs w:val="20"/>
      </w:rPr>
      <w:t xml:space="preserve">Page </w:t>
    </w:r>
    <w:r w:rsidRPr="006F1D89">
      <w:rPr>
        <w:rFonts w:ascii="Arial" w:eastAsia="Times New Roman" w:hAnsi="Arial" w:cs="Times New Roman"/>
        <w:snapToGrid w:val="0"/>
        <w:sz w:val="20"/>
        <w:szCs w:val="20"/>
      </w:rPr>
      <w:fldChar w:fldCharType="begin"/>
    </w:r>
    <w:r w:rsidRPr="006F1D89">
      <w:rPr>
        <w:rFonts w:ascii="Arial" w:eastAsia="Times New Roman" w:hAnsi="Arial" w:cs="Times New Roman"/>
        <w:snapToGrid w:val="0"/>
        <w:sz w:val="20"/>
        <w:szCs w:val="20"/>
      </w:rPr>
      <w:instrText xml:space="preserve"> PAGE </w:instrText>
    </w:r>
    <w:r w:rsidRPr="006F1D89">
      <w:rPr>
        <w:rFonts w:ascii="Arial" w:eastAsia="Times New Roman" w:hAnsi="Arial" w:cs="Times New Roman"/>
        <w:snapToGrid w:val="0"/>
        <w:sz w:val="20"/>
        <w:szCs w:val="20"/>
      </w:rPr>
      <w:fldChar w:fldCharType="separate"/>
    </w:r>
    <w:r w:rsidR="00F16BF3">
      <w:rPr>
        <w:rFonts w:ascii="Arial" w:eastAsia="Times New Roman" w:hAnsi="Arial" w:cs="Times New Roman"/>
        <w:noProof/>
        <w:snapToGrid w:val="0"/>
        <w:sz w:val="20"/>
        <w:szCs w:val="20"/>
      </w:rPr>
      <w:t>1</w:t>
    </w:r>
    <w:r w:rsidRPr="006F1D89">
      <w:rPr>
        <w:rFonts w:ascii="Arial" w:eastAsia="Times New Roman" w:hAnsi="Arial" w:cs="Times New Roman"/>
        <w:snapToGrid w:val="0"/>
        <w:sz w:val="20"/>
        <w:szCs w:val="20"/>
      </w:rPr>
      <w:fldChar w:fldCharType="end"/>
    </w:r>
    <w:r w:rsidRPr="006F1D89">
      <w:rPr>
        <w:rFonts w:ascii="Arial" w:eastAsia="Times New Roman" w:hAnsi="Arial" w:cs="Times New Roman"/>
        <w:snapToGrid w:val="0"/>
        <w:sz w:val="20"/>
        <w:szCs w:val="20"/>
      </w:rPr>
      <w:t xml:space="preserve"> of </w:t>
    </w:r>
    <w:r w:rsidRPr="006F1D89">
      <w:rPr>
        <w:rFonts w:ascii="Arial" w:eastAsia="Times New Roman" w:hAnsi="Arial" w:cs="Times New Roman"/>
        <w:snapToGrid w:val="0"/>
        <w:sz w:val="20"/>
        <w:szCs w:val="20"/>
      </w:rPr>
      <w:fldChar w:fldCharType="begin"/>
    </w:r>
    <w:r w:rsidRPr="006F1D89">
      <w:rPr>
        <w:rFonts w:ascii="Arial" w:eastAsia="Times New Roman" w:hAnsi="Arial" w:cs="Times New Roman"/>
        <w:snapToGrid w:val="0"/>
        <w:sz w:val="20"/>
        <w:szCs w:val="20"/>
      </w:rPr>
      <w:instrText xml:space="preserve"> NUMPAGES </w:instrText>
    </w:r>
    <w:r w:rsidRPr="006F1D89">
      <w:rPr>
        <w:rFonts w:ascii="Arial" w:eastAsia="Times New Roman" w:hAnsi="Arial" w:cs="Times New Roman"/>
        <w:snapToGrid w:val="0"/>
        <w:sz w:val="20"/>
        <w:szCs w:val="20"/>
      </w:rPr>
      <w:fldChar w:fldCharType="separate"/>
    </w:r>
    <w:r w:rsidR="00F16BF3">
      <w:rPr>
        <w:rFonts w:ascii="Arial" w:eastAsia="Times New Roman" w:hAnsi="Arial" w:cs="Times New Roman"/>
        <w:noProof/>
        <w:snapToGrid w:val="0"/>
        <w:sz w:val="20"/>
        <w:szCs w:val="20"/>
      </w:rPr>
      <w:t>23</w:t>
    </w:r>
    <w:r w:rsidRPr="006F1D89">
      <w:rPr>
        <w:rFonts w:ascii="Arial" w:eastAsia="Times New Roman" w:hAnsi="Arial" w:cs="Times New Roman"/>
        <w:snapToGrid w:val="0"/>
        <w:sz w:val="20"/>
        <w:szCs w:val="20"/>
      </w:rPr>
      <w:fldChar w:fldCharType="end"/>
    </w:r>
  </w:p>
  <w:p w:rsidR="00DB76C4" w:rsidRDefault="00DB7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B12" w:rsidRDefault="00A70B12" w:rsidP="006F1D89">
      <w:pPr>
        <w:spacing w:after="0" w:line="240" w:lineRule="auto"/>
      </w:pPr>
      <w:r>
        <w:separator/>
      </w:r>
    </w:p>
  </w:footnote>
  <w:footnote w:type="continuationSeparator" w:id="0">
    <w:p w:rsidR="00A70B12" w:rsidRDefault="00A70B12" w:rsidP="006F1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2238"/>
    <w:multiLevelType w:val="hybridMultilevel"/>
    <w:tmpl w:val="E6E44C58"/>
    <w:lvl w:ilvl="0" w:tplc="2126F7D4">
      <w:start w:val="6"/>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C29C6"/>
    <w:multiLevelType w:val="hybridMultilevel"/>
    <w:tmpl w:val="376814C4"/>
    <w:lvl w:ilvl="0" w:tplc="1E9A6DA8">
      <w:start w:val="3"/>
      <w:numFmt w:val="decimal"/>
      <w:lvlText w:val="%1."/>
      <w:lvlJc w:val="left"/>
      <w:pPr>
        <w:tabs>
          <w:tab w:val="num" w:pos="360"/>
        </w:tabs>
        <w:ind w:left="36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AF42A8"/>
    <w:multiLevelType w:val="hybridMultilevel"/>
    <w:tmpl w:val="42FA0458"/>
    <w:lvl w:ilvl="0" w:tplc="0409000F">
      <w:start w:val="1"/>
      <w:numFmt w:val="decimal"/>
      <w:lvlText w:val="%1."/>
      <w:lvlJc w:val="left"/>
      <w:pPr>
        <w:tabs>
          <w:tab w:val="num" w:pos="360"/>
        </w:tabs>
        <w:ind w:left="360" w:hanging="360"/>
      </w:pPr>
    </w:lvl>
    <w:lvl w:ilvl="1" w:tplc="DD9AEA2E">
      <w:start w:val="2"/>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15:restartNumberingAfterBreak="0">
    <w:nsid w:val="08F1357F"/>
    <w:multiLevelType w:val="hybridMultilevel"/>
    <w:tmpl w:val="42FA0458"/>
    <w:lvl w:ilvl="0" w:tplc="0409000F">
      <w:start w:val="1"/>
      <w:numFmt w:val="decimal"/>
      <w:lvlText w:val="%1."/>
      <w:lvlJc w:val="left"/>
      <w:pPr>
        <w:tabs>
          <w:tab w:val="num" w:pos="360"/>
        </w:tabs>
        <w:ind w:left="360" w:hanging="360"/>
      </w:pPr>
    </w:lvl>
    <w:lvl w:ilvl="1" w:tplc="DD9AEA2E">
      <w:start w:val="2"/>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0A4B7F80"/>
    <w:multiLevelType w:val="hybridMultilevel"/>
    <w:tmpl w:val="B57E21EE"/>
    <w:lvl w:ilvl="0" w:tplc="0409000F">
      <w:start w:val="1"/>
      <w:numFmt w:val="decimal"/>
      <w:lvlText w:val="%1."/>
      <w:lvlJc w:val="left"/>
      <w:pPr>
        <w:tabs>
          <w:tab w:val="num" w:pos="360"/>
        </w:tabs>
        <w:ind w:left="360" w:hanging="360"/>
      </w:pPr>
    </w:lvl>
    <w:lvl w:ilvl="1" w:tplc="DD9AEA2E">
      <w:start w:val="2"/>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15:restartNumberingAfterBreak="0">
    <w:nsid w:val="0EA90CD8"/>
    <w:multiLevelType w:val="hybridMultilevel"/>
    <w:tmpl w:val="B57E21EE"/>
    <w:lvl w:ilvl="0" w:tplc="0409000F">
      <w:start w:val="1"/>
      <w:numFmt w:val="decimal"/>
      <w:lvlText w:val="%1."/>
      <w:lvlJc w:val="left"/>
      <w:pPr>
        <w:tabs>
          <w:tab w:val="num" w:pos="360"/>
        </w:tabs>
        <w:ind w:left="360" w:hanging="360"/>
      </w:pPr>
    </w:lvl>
    <w:lvl w:ilvl="1" w:tplc="DD9AEA2E">
      <w:start w:val="2"/>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15:restartNumberingAfterBreak="0">
    <w:nsid w:val="180644C2"/>
    <w:multiLevelType w:val="hybridMultilevel"/>
    <w:tmpl w:val="3D2635F8"/>
    <w:lvl w:ilvl="0" w:tplc="4EE0596E">
      <w:start w:val="1"/>
      <w:numFmt w:val="decimal"/>
      <w:lvlText w:val="%1."/>
      <w:lvlJc w:val="left"/>
      <w:pPr>
        <w:tabs>
          <w:tab w:val="num" w:pos="360"/>
        </w:tabs>
        <w:ind w:left="360" w:hanging="360"/>
      </w:pPr>
      <w:rPr>
        <w:rFonts w:hint="default"/>
      </w:rPr>
    </w:lvl>
    <w:lvl w:ilvl="1" w:tplc="DD9AEA2E">
      <w:start w:val="2"/>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15:restartNumberingAfterBreak="0">
    <w:nsid w:val="1AA012C3"/>
    <w:multiLevelType w:val="hybridMultilevel"/>
    <w:tmpl w:val="C9901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4B4C1B"/>
    <w:multiLevelType w:val="hybridMultilevel"/>
    <w:tmpl w:val="EE920F94"/>
    <w:lvl w:ilvl="0" w:tplc="521A2C12">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748C0"/>
    <w:multiLevelType w:val="multilevel"/>
    <w:tmpl w:val="0C5A3DBE"/>
    <w:lvl w:ilvl="0">
      <w:start w:val="1"/>
      <w:numFmt w:val="decimal"/>
      <w:lvlText w:val="%1."/>
      <w:lvlJc w:val="left"/>
      <w:pPr>
        <w:tabs>
          <w:tab w:val="num" w:pos="360"/>
        </w:tabs>
        <w:ind w:left="360" w:hanging="360"/>
      </w:pPr>
      <w:rPr>
        <w:rFonts w:hint="default"/>
      </w:rPr>
    </w:lvl>
    <w:lvl w:ilvl="1">
      <w:start w:val="2"/>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FF5379C"/>
    <w:multiLevelType w:val="hybridMultilevel"/>
    <w:tmpl w:val="9172547C"/>
    <w:lvl w:ilvl="0" w:tplc="D9C6F958">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2134F3"/>
    <w:multiLevelType w:val="hybridMultilevel"/>
    <w:tmpl w:val="B5BC60E6"/>
    <w:lvl w:ilvl="0" w:tplc="C8F8845A">
      <w:start w:val="1"/>
      <w:numFmt w:val="decimal"/>
      <w:lvlText w:val="%1."/>
      <w:lvlJc w:val="left"/>
      <w:pPr>
        <w:tabs>
          <w:tab w:val="num" w:pos="360"/>
        </w:tabs>
        <w:ind w:left="360" w:hanging="360"/>
      </w:pPr>
      <w:rPr>
        <w:rFonts w:ascii="Times New Roman" w:eastAsia="MS Mincho" w:hAnsi="Times New Roman" w:cs="Times New Roman"/>
      </w:rPr>
    </w:lvl>
    <w:lvl w:ilvl="1" w:tplc="DD9AEA2E">
      <w:start w:val="2"/>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15E3B64"/>
    <w:multiLevelType w:val="hybridMultilevel"/>
    <w:tmpl w:val="3884A5C6"/>
    <w:lvl w:ilvl="0" w:tplc="1E9A6DA8">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4063334"/>
    <w:multiLevelType w:val="hybridMultilevel"/>
    <w:tmpl w:val="42FA0458"/>
    <w:lvl w:ilvl="0" w:tplc="0409000F">
      <w:start w:val="1"/>
      <w:numFmt w:val="decimal"/>
      <w:lvlText w:val="%1."/>
      <w:lvlJc w:val="left"/>
      <w:pPr>
        <w:tabs>
          <w:tab w:val="num" w:pos="360"/>
        </w:tabs>
        <w:ind w:left="360" w:hanging="360"/>
      </w:pPr>
    </w:lvl>
    <w:lvl w:ilvl="1" w:tplc="DD9AEA2E">
      <w:start w:val="2"/>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15:restartNumberingAfterBreak="0">
    <w:nsid w:val="29345CCB"/>
    <w:multiLevelType w:val="hybridMultilevel"/>
    <w:tmpl w:val="B5BC60E6"/>
    <w:lvl w:ilvl="0" w:tplc="C8F8845A">
      <w:start w:val="1"/>
      <w:numFmt w:val="decimal"/>
      <w:lvlText w:val="%1."/>
      <w:lvlJc w:val="left"/>
      <w:pPr>
        <w:tabs>
          <w:tab w:val="num" w:pos="360"/>
        </w:tabs>
        <w:ind w:left="360" w:hanging="360"/>
      </w:pPr>
      <w:rPr>
        <w:rFonts w:ascii="Times New Roman" w:eastAsia="MS Mincho" w:hAnsi="Times New Roman" w:cs="Times New Roman"/>
      </w:rPr>
    </w:lvl>
    <w:lvl w:ilvl="1" w:tplc="DD9AEA2E">
      <w:start w:val="2"/>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A216475"/>
    <w:multiLevelType w:val="hybridMultilevel"/>
    <w:tmpl w:val="9172547C"/>
    <w:lvl w:ilvl="0" w:tplc="D9C6F958">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F5B6769"/>
    <w:multiLevelType w:val="hybridMultilevel"/>
    <w:tmpl w:val="00BCA43E"/>
    <w:lvl w:ilvl="0" w:tplc="9636F9B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4F7C19"/>
    <w:multiLevelType w:val="hybridMultilevel"/>
    <w:tmpl w:val="3796C6A4"/>
    <w:lvl w:ilvl="0" w:tplc="43FA510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015EE4"/>
    <w:multiLevelType w:val="hybridMultilevel"/>
    <w:tmpl w:val="5A3AD604"/>
    <w:lvl w:ilvl="0" w:tplc="D4FC5070">
      <w:start w:val="1"/>
      <w:numFmt w:val="bullet"/>
      <w:lvlText w:val="­"/>
      <w:lvlJc w:val="left"/>
      <w:pPr>
        <w:tabs>
          <w:tab w:val="num" w:pos="360"/>
        </w:tabs>
        <w:ind w:left="360" w:hanging="360"/>
      </w:pPr>
      <w:rPr>
        <w:rFonts w:ascii="Courier New" w:hAnsi="Courier New" w:cs="Times New Roman" w:hint="default"/>
        <w:color w:val="auto"/>
      </w:rPr>
    </w:lvl>
    <w:lvl w:ilvl="1" w:tplc="D4FC5070">
      <w:start w:val="1"/>
      <w:numFmt w:val="bullet"/>
      <w:lvlText w:val="­"/>
      <w:lvlJc w:val="left"/>
      <w:pPr>
        <w:tabs>
          <w:tab w:val="num" w:pos="720"/>
        </w:tabs>
        <w:ind w:left="720" w:hanging="360"/>
      </w:pPr>
      <w:rPr>
        <w:rFonts w:ascii="Courier New" w:hAnsi="Courier New" w:cs="Times New Roman" w:hint="default"/>
      </w:r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19" w15:restartNumberingAfterBreak="0">
    <w:nsid w:val="37920935"/>
    <w:multiLevelType w:val="hybridMultilevel"/>
    <w:tmpl w:val="ED848722"/>
    <w:lvl w:ilvl="0" w:tplc="0006462C">
      <w:start w:val="3"/>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047D00"/>
    <w:multiLevelType w:val="hybridMultilevel"/>
    <w:tmpl w:val="42FA0458"/>
    <w:lvl w:ilvl="0" w:tplc="0409000F">
      <w:start w:val="1"/>
      <w:numFmt w:val="decimal"/>
      <w:lvlText w:val="%1."/>
      <w:lvlJc w:val="left"/>
      <w:pPr>
        <w:tabs>
          <w:tab w:val="num" w:pos="360"/>
        </w:tabs>
        <w:ind w:left="360" w:hanging="360"/>
      </w:pPr>
    </w:lvl>
    <w:lvl w:ilvl="1" w:tplc="DD9AEA2E">
      <w:start w:val="2"/>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1" w15:restartNumberingAfterBreak="0">
    <w:nsid w:val="3A1B6551"/>
    <w:multiLevelType w:val="hybridMultilevel"/>
    <w:tmpl w:val="DBCEFB9A"/>
    <w:lvl w:ilvl="0" w:tplc="0409000F">
      <w:start w:val="1"/>
      <w:numFmt w:val="decimal"/>
      <w:lvlText w:val="%1."/>
      <w:lvlJc w:val="left"/>
      <w:pPr>
        <w:tabs>
          <w:tab w:val="num" w:pos="360"/>
        </w:tabs>
        <w:ind w:left="360" w:hanging="360"/>
      </w:pPr>
    </w:lvl>
    <w:lvl w:ilvl="1" w:tplc="DD9AEA2E">
      <w:start w:val="2"/>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 w15:restartNumberingAfterBreak="0">
    <w:nsid w:val="45620FEB"/>
    <w:multiLevelType w:val="hybridMultilevel"/>
    <w:tmpl w:val="E6E44C58"/>
    <w:lvl w:ilvl="0" w:tplc="2126F7D4">
      <w:start w:val="6"/>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0146C"/>
    <w:multiLevelType w:val="hybridMultilevel"/>
    <w:tmpl w:val="B5BC60E6"/>
    <w:lvl w:ilvl="0" w:tplc="C8F8845A">
      <w:start w:val="1"/>
      <w:numFmt w:val="decimal"/>
      <w:lvlText w:val="%1."/>
      <w:lvlJc w:val="left"/>
      <w:pPr>
        <w:tabs>
          <w:tab w:val="num" w:pos="360"/>
        </w:tabs>
        <w:ind w:left="360" w:hanging="360"/>
      </w:pPr>
      <w:rPr>
        <w:rFonts w:ascii="Times New Roman" w:eastAsia="MS Mincho" w:hAnsi="Times New Roman" w:cs="Times New Roman"/>
      </w:rPr>
    </w:lvl>
    <w:lvl w:ilvl="1" w:tplc="DD9AEA2E">
      <w:start w:val="2"/>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FE834AC"/>
    <w:multiLevelType w:val="hybridMultilevel"/>
    <w:tmpl w:val="B57E21EE"/>
    <w:lvl w:ilvl="0" w:tplc="0409000F">
      <w:start w:val="1"/>
      <w:numFmt w:val="decimal"/>
      <w:lvlText w:val="%1."/>
      <w:lvlJc w:val="left"/>
      <w:pPr>
        <w:tabs>
          <w:tab w:val="num" w:pos="360"/>
        </w:tabs>
        <w:ind w:left="360" w:hanging="360"/>
      </w:pPr>
    </w:lvl>
    <w:lvl w:ilvl="1" w:tplc="DD9AEA2E">
      <w:start w:val="2"/>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15:restartNumberingAfterBreak="0">
    <w:nsid w:val="59F31B56"/>
    <w:multiLevelType w:val="hybridMultilevel"/>
    <w:tmpl w:val="42FA0458"/>
    <w:lvl w:ilvl="0" w:tplc="0409000F">
      <w:start w:val="1"/>
      <w:numFmt w:val="decimal"/>
      <w:lvlText w:val="%1."/>
      <w:lvlJc w:val="left"/>
      <w:pPr>
        <w:tabs>
          <w:tab w:val="num" w:pos="360"/>
        </w:tabs>
        <w:ind w:left="360" w:hanging="360"/>
      </w:pPr>
    </w:lvl>
    <w:lvl w:ilvl="1" w:tplc="DD9AEA2E">
      <w:start w:val="2"/>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6" w15:restartNumberingAfterBreak="0">
    <w:nsid w:val="5A7B6BD3"/>
    <w:multiLevelType w:val="hybridMultilevel"/>
    <w:tmpl w:val="42FA0458"/>
    <w:lvl w:ilvl="0" w:tplc="0409000F">
      <w:start w:val="1"/>
      <w:numFmt w:val="decimal"/>
      <w:lvlText w:val="%1."/>
      <w:lvlJc w:val="left"/>
      <w:pPr>
        <w:tabs>
          <w:tab w:val="num" w:pos="360"/>
        </w:tabs>
        <w:ind w:left="360" w:hanging="360"/>
      </w:pPr>
    </w:lvl>
    <w:lvl w:ilvl="1" w:tplc="DD9AEA2E">
      <w:start w:val="2"/>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7" w15:restartNumberingAfterBreak="0">
    <w:nsid w:val="5AA70125"/>
    <w:multiLevelType w:val="hybridMultilevel"/>
    <w:tmpl w:val="42FA0458"/>
    <w:lvl w:ilvl="0" w:tplc="0409000F">
      <w:start w:val="1"/>
      <w:numFmt w:val="decimal"/>
      <w:lvlText w:val="%1."/>
      <w:lvlJc w:val="left"/>
      <w:pPr>
        <w:tabs>
          <w:tab w:val="num" w:pos="360"/>
        </w:tabs>
        <w:ind w:left="360" w:hanging="360"/>
      </w:pPr>
    </w:lvl>
    <w:lvl w:ilvl="1" w:tplc="DD9AEA2E">
      <w:start w:val="2"/>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8" w15:restartNumberingAfterBreak="0">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9" w15:restartNumberingAfterBreak="0">
    <w:nsid w:val="5D19465D"/>
    <w:multiLevelType w:val="hybridMultilevel"/>
    <w:tmpl w:val="52C6DFF0"/>
    <w:lvl w:ilvl="0" w:tplc="866E9CBE">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85B81"/>
    <w:multiLevelType w:val="hybridMultilevel"/>
    <w:tmpl w:val="29FACC60"/>
    <w:lvl w:ilvl="0" w:tplc="30F45A3C">
      <w:start w:val="1"/>
      <w:numFmt w:val="decimal"/>
      <w:lvlText w:val="%1."/>
      <w:lvlJc w:val="left"/>
      <w:pPr>
        <w:tabs>
          <w:tab w:val="num" w:pos="360"/>
        </w:tabs>
        <w:ind w:left="360" w:hanging="360"/>
      </w:pPr>
      <w:rPr>
        <w:rFonts w:ascii="Times New Roman" w:eastAsia="MS Mincho" w:hAnsi="Times New Roman" w:cs="Times New Roman"/>
      </w:rPr>
    </w:lvl>
    <w:lvl w:ilvl="1" w:tplc="DD9AEA2E">
      <w:start w:val="2"/>
      <w:numFmt w:val="decimal"/>
      <w:lvlText w:val="%2."/>
      <w:lvlJc w:val="left"/>
      <w:pPr>
        <w:tabs>
          <w:tab w:val="num" w:pos="1080"/>
        </w:tabs>
        <w:ind w:left="1080" w:hanging="360"/>
      </w:pPr>
      <w:rPr>
        <w:rFonts w:hint="default"/>
      </w:rPr>
    </w:lvl>
    <w:lvl w:ilvl="2" w:tplc="FB020952">
      <w:start w:val="1"/>
      <w:numFmt w:val="decimal"/>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084603F"/>
    <w:multiLevelType w:val="hybridMultilevel"/>
    <w:tmpl w:val="9172547C"/>
    <w:lvl w:ilvl="0" w:tplc="D9C6F958">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30B6500"/>
    <w:multiLevelType w:val="hybridMultilevel"/>
    <w:tmpl w:val="03762798"/>
    <w:lvl w:ilvl="0" w:tplc="D4FC5070">
      <w:start w:val="1"/>
      <w:numFmt w:val="bullet"/>
      <w:lvlText w:val="­"/>
      <w:lvlJc w:val="left"/>
      <w:pPr>
        <w:tabs>
          <w:tab w:val="num" w:pos="360"/>
        </w:tabs>
        <w:ind w:left="360" w:hanging="360"/>
      </w:pPr>
      <w:rPr>
        <w:rFonts w:ascii="Courier New" w:hAnsi="Courier New" w:cs="Times New Roman" w:hint="default"/>
        <w:color w:val="auto"/>
      </w:rPr>
    </w:lvl>
    <w:lvl w:ilvl="1" w:tplc="D4FC5070">
      <w:start w:val="1"/>
      <w:numFmt w:val="bullet"/>
      <w:lvlText w:val="­"/>
      <w:lvlJc w:val="left"/>
      <w:pPr>
        <w:tabs>
          <w:tab w:val="num" w:pos="720"/>
        </w:tabs>
        <w:ind w:left="720" w:hanging="360"/>
      </w:pPr>
      <w:rPr>
        <w:rFonts w:ascii="Courier New" w:hAnsi="Courier New" w:cs="Times New Roman" w:hint="default"/>
      </w:r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33" w15:restartNumberingAfterBreak="0">
    <w:nsid w:val="677F40FA"/>
    <w:multiLevelType w:val="multilevel"/>
    <w:tmpl w:val="2BFA7ACE"/>
    <w:lvl w:ilvl="0">
      <w:start w:val="1"/>
      <w:numFmt w:val="decimal"/>
      <w:lvlText w:val="%1."/>
      <w:lvlJc w:val="left"/>
      <w:pPr>
        <w:tabs>
          <w:tab w:val="num" w:pos="360"/>
        </w:tabs>
        <w:ind w:left="360" w:hanging="360"/>
      </w:pPr>
      <w:rPr>
        <w:rFonts w:hint="default"/>
      </w:rPr>
    </w:lvl>
    <w:lvl w:ilvl="1">
      <w:start w:val="4"/>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89A272A"/>
    <w:multiLevelType w:val="hybridMultilevel"/>
    <w:tmpl w:val="42FA0458"/>
    <w:lvl w:ilvl="0" w:tplc="0409000F">
      <w:start w:val="1"/>
      <w:numFmt w:val="decimal"/>
      <w:lvlText w:val="%1."/>
      <w:lvlJc w:val="left"/>
      <w:pPr>
        <w:tabs>
          <w:tab w:val="num" w:pos="360"/>
        </w:tabs>
        <w:ind w:left="360" w:hanging="360"/>
      </w:pPr>
    </w:lvl>
    <w:lvl w:ilvl="1" w:tplc="DD9AEA2E">
      <w:start w:val="2"/>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5" w15:restartNumberingAfterBreak="0">
    <w:nsid w:val="69DE421F"/>
    <w:multiLevelType w:val="hybridMultilevel"/>
    <w:tmpl w:val="A1AA6096"/>
    <w:lvl w:ilvl="0" w:tplc="1E9A6DA8">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C362CE7"/>
    <w:multiLevelType w:val="multilevel"/>
    <w:tmpl w:val="516C026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15:restartNumberingAfterBreak="0">
    <w:nsid w:val="723A78F3"/>
    <w:multiLevelType w:val="hybridMultilevel"/>
    <w:tmpl w:val="A1AA6096"/>
    <w:lvl w:ilvl="0" w:tplc="1E9A6DA8">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6544592"/>
    <w:multiLevelType w:val="hybridMultilevel"/>
    <w:tmpl w:val="3D2635F8"/>
    <w:lvl w:ilvl="0" w:tplc="4EE0596E">
      <w:start w:val="1"/>
      <w:numFmt w:val="decimal"/>
      <w:lvlText w:val="%1."/>
      <w:lvlJc w:val="left"/>
      <w:pPr>
        <w:tabs>
          <w:tab w:val="num" w:pos="360"/>
        </w:tabs>
        <w:ind w:left="360" w:hanging="360"/>
      </w:pPr>
      <w:rPr>
        <w:rFonts w:hint="default"/>
      </w:rPr>
    </w:lvl>
    <w:lvl w:ilvl="1" w:tplc="DD9AEA2E">
      <w:start w:val="2"/>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28"/>
  </w:num>
  <w:num w:numId="2">
    <w:abstractNumId w:val="7"/>
  </w:num>
  <w:num w:numId="3">
    <w:abstractNumId w:val="28"/>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32"/>
  </w:num>
  <w:num w:numId="11">
    <w:abstractNumId w:val="18"/>
  </w:num>
  <w:num w:numId="12">
    <w:abstractNumId w:val="30"/>
  </w:num>
  <w:num w:numId="13">
    <w:abstractNumId w:val="9"/>
  </w:num>
  <w:num w:numId="14">
    <w:abstractNumId w:val="16"/>
  </w:num>
  <w:num w:numId="15">
    <w:abstractNumId w:val="33"/>
  </w:num>
  <w:num w:numId="16">
    <w:abstractNumId w:val="5"/>
  </w:num>
  <w:num w:numId="17">
    <w:abstractNumId w:val="6"/>
  </w:num>
  <w:num w:numId="18">
    <w:abstractNumId w:val="38"/>
  </w:num>
  <w:num w:numId="19">
    <w:abstractNumId w:val="1"/>
  </w:num>
  <w:num w:numId="20">
    <w:abstractNumId w:val="17"/>
  </w:num>
  <w:num w:numId="21">
    <w:abstractNumId w:val="4"/>
  </w:num>
  <w:num w:numId="22">
    <w:abstractNumId w:val="20"/>
  </w:num>
  <w:num w:numId="23">
    <w:abstractNumId w:val="27"/>
  </w:num>
  <w:num w:numId="24">
    <w:abstractNumId w:val="34"/>
  </w:num>
  <w:num w:numId="25">
    <w:abstractNumId w:val="26"/>
  </w:num>
  <w:num w:numId="26">
    <w:abstractNumId w:val="25"/>
  </w:num>
  <w:num w:numId="27">
    <w:abstractNumId w:val="13"/>
  </w:num>
  <w:num w:numId="28">
    <w:abstractNumId w:val="21"/>
  </w:num>
  <w:num w:numId="29">
    <w:abstractNumId w:val="19"/>
  </w:num>
  <w:num w:numId="30">
    <w:abstractNumId w:val="2"/>
  </w:num>
  <w:num w:numId="31">
    <w:abstractNumId w:val="3"/>
  </w:num>
  <w:num w:numId="32">
    <w:abstractNumId w:val="29"/>
  </w:num>
  <w:num w:numId="33">
    <w:abstractNumId w:val="8"/>
  </w:num>
  <w:num w:numId="34">
    <w:abstractNumId w:val="35"/>
  </w:num>
  <w:num w:numId="35">
    <w:abstractNumId w:val="15"/>
  </w:num>
  <w:num w:numId="36">
    <w:abstractNumId w:val="14"/>
  </w:num>
  <w:num w:numId="37">
    <w:abstractNumId w:val="36"/>
  </w:num>
  <w:num w:numId="38">
    <w:abstractNumId w:val="23"/>
  </w:num>
  <w:num w:numId="39">
    <w:abstractNumId w:val="12"/>
  </w:num>
  <w:num w:numId="40">
    <w:abstractNumId w:val="10"/>
  </w:num>
  <w:num w:numId="41">
    <w:abstractNumId w:val="0"/>
  </w:num>
  <w:num w:numId="42">
    <w:abstractNumId w:val="11"/>
  </w:num>
  <w:num w:numId="43">
    <w:abstractNumId w:val="37"/>
  </w:num>
  <w:num w:numId="44">
    <w:abstractNumId w:val="31"/>
  </w:num>
  <w:num w:numId="4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yle Z">
    <w15:presenceInfo w15:providerId="Windows Live" w15:userId="38d67b11b32d43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A11"/>
    <w:rsid w:val="00006EE0"/>
    <w:rsid w:val="000843B8"/>
    <w:rsid w:val="001313DA"/>
    <w:rsid w:val="00220FC9"/>
    <w:rsid w:val="002F0619"/>
    <w:rsid w:val="00325DAF"/>
    <w:rsid w:val="00377C71"/>
    <w:rsid w:val="003A48A7"/>
    <w:rsid w:val="00415669"/>
    <w:rsid w:val="00436E6C"/>
    <w:rsid w:val="004750E3"/>
    <w:rsid w:val="00510E5D"/>
    <w:rsid w:val="00524E34"/>
    <w:rsid w:val="00564A92"/>
    <w:rsid w:val="006E05C9"/>
    <w:rsid w:val="006F1CA2"/>
    <w:rsid w:val="006F1D89"/>
    <w:rsid w:val="00741F73"/>
    <w:rsid w:val="008634D2"/>
    <w:rsid w:val="00877715"/>
    <w:rsid w:val="008B33BA"/>
    <w:rsid w:val="008C2340"/>
    <w:rsid w:val="008D570D"/>
    <w:rsid w:val="009540F8"/>
    <w:rsid w:val="009E712D"/>
    <w:rsid w:val="00A436F8"/>
    <w:rsid w:val="00A50655"/>
    <w:rsid w:val="00A70B12"/>
    <w:rsid w:val="00AB1DF1"/>
    <w:rsid w:val="00B441B1"/>
    <w:rsid w:val="00BF4F01"/>
    <w:rsid w:val="00BF7B22"/>
    <w:rsid w:val="00C961ED"/>
    <w:rsid w:val="00D14C43"/>
    <w:rsid w:val="00D87166"/>
    <w:rsid w:val="00DB1742"/>
    <w:rsid w:val="00DB76C4"/>
    <w:rsid w:val="00DC5D78"/>
    <w:rsid w:val="00E10FAC"/>
    <w:rsid w:val="00EE4BAB"/>
    <w:rsid w:val="00EF0A11"/>
    <w:rsid w:val="00F16BF3"/>
    <w:rsid w:val="00F37E22"/>
    <w:rsid w:val="00F50150"/>
    <w:rsid w:val="00F54816"/>
    <w:rsid w:val="00F83A83"/>
    <w:rsid w:val="00FA1881"/>
    <w:rsid w:val="00FD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1EB2"/>
  <w15:chartTrackingRefBased/>
  <w15:docId w15:val="{EEF421DE-D901-4B93-8C8F-2EE794B1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D87166"/>
    <w:pPr>
      <w:numPr>
        <w:numId w:val="1"/>
      </w:numPr>
      <w:spacing w:before="240" w:after="120" w:line="240" w:lineRule="auto"/>
      <w:outlineLvl w:val="0"/>
    </w:pPr>
    <w:rPr>
      <w:rFonts w:ascii="Arial" w:eastAsia="Times New Roman" w:hAnsi="Arial" w:cs="Times New Roman"/>
      <w:b/>
      <w:smallCaps/>
      <w:sz w:val="28"/>
      <w:szCs w:val="20"/>
    </w:rPr>
  </w:style>
  <w:style w:type="paragraph" w:styleId="Heading2">
    <w:name w:val="heading 2"/>
    <w:basedOn w:val="Heading1"/>
    <w:next w:val="Normal"/>
    <w:link w:val="Heading2Char"/>
    <w:qFormat/>
    <w:rsid w:val="00D87166"/>
    <w:pPr>
      <w:numPr>
        <w:ilvl w:val="1"/>
      </w:numPr>
      <w:tabs>
        <w:tab w:val="left" w:pos="540"/>
      </w:tabs>
      <w:spacing w:before="120"/>
      <w:outlineLvl w:val="1"/>
    </w:pPr>
    <w:rPr>
      <w:sz w:val="24"/>
    </w:rPr>
  </w:style>
  <w:style w:type="paragraph" w:styleId="Heading3">
    <w:name w:val="heading 3"/>
    <w:basedOn w:val="Heading2"/>
    <w:next w:val="Normal"/>
    <w:link w:val="Heading3Char"/>
    <w:qFormat/>
    <w:rsid w:val="00D87166"/>
    <w:pPr>
      <w:numPr>
        <w:ilvl w:val="2"/>
      </w:numPr>
      <w:tabs>
        <w:tab w:val="clear" w:pos="540"/>
      </w:tabs>
      <w:outlineLvl w:val="2"/>
    </w:pPr>
  </w:style>
  <w:style w:type="paragraph" w:styleId="Heading4">
    <w:name w:val="heading 4"/>
    <w:basedOn w:val="Heading3"/>
    <w:next w:val="Normal"/>
    <w:link w:val="Heading4Char"/>
    <w:qFormat/>
    <w:rsid w:val="00D87166"/>
    <w:pPr>
      <w:keepLines/>
      <w:numPr>
        <w:ilvl w:val="3"/>
      </w:numPr>
      <w:outlineLvl w:val="3"/>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rsid w:val="001313DA"/>
  </w:style>
  <w:style w:type="paragraph" w:styleId="TOC1">
    <w:name w:val="toc 1"/>
    <w:basedOn w:val="Normal"/>
    <w:next w:val="Normal"/>
    <w:autoRedefine/>
    <w:uiPriority w:val="39"/>
    <w:rsid w:val="00D87166"/>
    <w:pPr>
      <w:tabs>
        <w:tab w:val="left" w:pos="560"/>
        <w:tab w:val="right" w:leader="dot" w:pos="9010"/>
      </w:tabs>
      <w:spacing w:before="120" w:after="12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D87166"/>
    <w:rPr>
      <w:rFonts w:ascii="Arial" w:eastAsia="Times New Roman" w:hAnsi="Arial" w:cs="Times New Roman"/>
      <w:b/>
      <w:smallCaps/>
      <w:sz w:val="28"/>
      <w:szCs w:val="20"/>
    </w:rPr>
  </w:style>
  <w:style w:type="character" w:customStyle="1" w:styleId="Heading2Char">
    <w:name w:val="Heading 2 Char"/>
    <w:basedOn w:val="DefaultParagraphFont"/>
    <w:link w:val="Heading2"/>
    <w:rsid w:val="00D87166"/>
    <w:rPr>
      <w:rFonts w:ascii="Arial" w:eastAsia="Times New Roman" w:hAnsi="Arial" w:cs="Times New Roman"/>
      <w:b/>
      <w:smallCaps/>
      <w:sz w:val="24"/>
      <w:szCs w:val="20"/>
    </w:rPr>
  </w:style>
  <w:style w:type="character" w:customStyle="1" w:styleId="Heading3Char">
    <w:name w:val="Heading 3 Char"/>
    <w:basedOn w:val="DefaultParagraphFont"/>
    <w:link w:val="Heading3"/>
    <w:rsid w:val="00D87166"/>
    <w:rPr>
      <w:rFonts w:ascii="Arial" w:eastAsia="Times New Roman" w:hAnsi="Arial" w:cs="Times New Roman"/>
      <w:b/>
      <w:smallCaps/>
      <w:sz w:val="24"/>
      <w:szCs w:val="20"/>
    </w:rPr>
  </w:style>
  <w:style w:type="character" w:customStyle="1" w:styleId="Heading4Char">
    <w:name w:val="Heading 4 Char"/>
    <w:basedOn w:val="DefaultParagraphFont"/>
    <w:link w:val="Heading4"/>
    <w:rsid w:val="00D87166"/>
    <w:rPr>
      <w:rFonts w:ascii="Arial" w:eastAsia="Times New Roman" w:hAnsi="Arial" w:cs="Times New Roman"/>
      <w:smallCaps/>
      <w:sz w:val="24"/>
      <w:szCs w:val="20"/>
    </w:rPr>
  </w:style>
  <w:style w:type="paragraph" w:customStyle="1" w:styleId="body">
    <w:name w:val="body"/>
    <w:basedOn w:val="Normal"/>
    <w:rsid w:val="00AB1DF1"/>
    <w:pPr>
      <w:spacing w:before="120" w:after="120" w:line="240" w:lineRule="auto"/>
      <w:jc w:val="both"/>
    </w:pPr>
    <w:rPr>
      <w:rFonts w:ascii="Arial" w:eastAsia="Times New Roman" w:hAnsi="Arial" w:cs="Times New Roman"/>
      <w:sz w:val="24"/>
      <w:szCs w:val="20"/>
    </w:rPr>
  </w:style>
  <w:style w:type="paragraph" w:styleId="Header">
    <w:name w:val="header"/>
    <w:basedOn w:val="Normal"/>
    <w:link w:val="HeaderChar"/>
    <w:uiPriority w:val="99"/>
    <w:unhideWhenUsed/>
    <w:rsid w:val="006F1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D89"/>
  </w:style>
  <w:style w:type="paragraph" w:styleId="Footer">
    <w:name w:val="footer"/>
    <w:basedOn w:val="Normal"/>
    <w:link w:val="FooterChar"/>
    <w:uiPriority w:val="99"/>
    <w:unhideWhenUsed/>
    <w:rsid w:val="006F1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23</Pages>
  <Words>2273</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Hutchinson, Alexander</dc:creator>
  <cp:keywords/>
  <dc:description/>
  <cp:lastModifiedBy>JoQuan Osgood</cp:lastModifiedBy>
  <cp:revision>13</cp:revision>
  <dcterms:created xsi:type="dcterms:W3CDTF">2017-02-17T18:14:00Z</dcterms:created>
  <dcterms:modified xsi:type="dcterms:W3CDTF">2017-04-22T00:22:00Z</dcterms:modified>
</cp:coreProperties>
</file>